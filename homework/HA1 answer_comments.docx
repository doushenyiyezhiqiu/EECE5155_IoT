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6DC5" w14:textId="29C2F104" w:rsidR="00F96099" w:rsidRPr="005B2884" w:rsidRDefault="00F96099" w:rsidP="00DA7177"/>
    <w:p w14:paraId="1719864F" w14:textId="17003496" w:rsidR="00F96099" w:rsidRPr="002123DB" w:rsidRDefault="00037BFE" w:rsidP="00F96099">
      <w:pPr>
        <w:pStyle w:val="NormalWeb"/>
        <w:kinsoku w:val="0"/>
        <w:overflowPunct w:val="0"/>
        <w:spacing w:before="0" w:beforeAutospacing="0" w:after="0" w:afterAutospacing="0"/>
        <w:jc w:val="center"/>
        <w:textAlignment w:val="baseline"/>
        <w:rPr>
          <w:rFonts w:ascii="Arial" w:hAnsi="Arial" w:cs="Arial"/>
          <w:b/>
          <w:sz w:val="24"/>
        </w:rPr>
      </w:pPr>
      <w:r w:rsidRPr="002123DB">
        <w:rPr>
          <w:rFonts w:ascii="Arial" w:eastAsia="Georgia" w:hAnsi="Arial" w:cs="Arial"/>
          <w:b/>
          <w:bCs/>
          <w:kern w:val="24"/>
          <w:sz w:val="24"/>
        </w:rPr>
        <w:t>EECE</w:t>
      </w:r>
      <w:r w:rsidR="002123DB" w:rsidRPr="002123DB">
        <w:rPr>
          <w:rFonts w:ascii="Arial" w:eastAsia="Georgia" w:hAnsi="Arial" w:cs="Arial"/>
          <w:b/>
          <w:bCs/>
          <w:kern w:val="24"/>
          <w:sz w:val="24"/>
        </w:rPr>
        <w:t>5155</w:t>
      </w:r>
      <w:r w:rsidR="00F96099" w:rsidRPr="002123DB">
        <w:rPr>
          <w:rFonts w:ascii="Arial" w:eastAsia="Georgia" w:hAnsi="Arial" w:cs="Arial"/>
          <w:b/>
          <w:bCs/>
          <w:kern w:val="24"/>
          <w:sz w:val="24"/>
        </w:rPr>
        <w:t xml:space="preserve">: </w:t>
      </w:r>
      <w:r w:rsidR="002123DB" w:rsidRPr="002123DB">
        <w:rPr>
          <w:rFonts w:ascii="Arial" w:eastAsia="Georgia" w:hAnsi="Arial" w:cs="Arial"/>
          <w:b/>
          <w:bCs/>
          <w:kern w:val="24"/>
          <w:sz w:val="24"/>
        </w:rPr>
        <w:t>Wireless Sensor Networks and the Internet of Things</w:t>
      </w:r>
    </w:p>
    <w:p w14:paraId="49424763" w14:textId="61AF36AE" w:rsidR="00F96099" w:rsidRPr="002123DB" w:rsidRDefault="006962C2" w:rsidP="00F96099">
      <w:pPr>
        <w:pStyle w:val="NormalWeb"/>
        <w:kinsoku w:val="0"/>
        <w:overflowPunct w:val="0"/>
        <w:spacing w:before="0" w:beforeAutospacing="0" w:after="0" w:afterAutospacing="0"/>
        <w:jc w:val="center"/>
        <w:textAlignment w:val="baseline"/>
        <w:rPr>
          <w:rFonts w:ascii="Arial" w:hAnsi="Arial" w:cs="Arial"/>
          <w:b/>
          <w:sz w:val="24"/>
        </w:rPr>
      </w:pPr>
      <w:r>
        <w:rPr>
          <w:rFonts w:ascii="Arial" w:hAnsi="Arial" w:cs="Arial"/>
          <w:b/>
          <w:sz w:val="24"/>
        </w:rPr>
        <w:t>Numerical Homework Assignment</w:t>
      </w:r>
    </w:p>
    <w:p w14:paraId="1A03AE7B" w14:textId="4E096432" w:rsidR="00F96099" w:rsidRPr="00746942" w:rsidRDefault="00D57F40" w:rsidP="00F96099">
      <w:pPr>
        <w:pStyle w:val="NormalWeb"/>
        <w:kinsoku w:val="0"/>
        <w:overflowPunct w:val="0"/>
        <w:spacing w:before="0" w:beforeAutospacing="0" w:after="0" w:afterAutospacing="0"/>
        <w:jc w:val="center"/>
        <w:textAlignment w:val="baseline"/>
        <w:rPr>
          <w:rFonts w:ascii="Arial" w:eastAsia="SimSun" w:hAnsi="Arial" w:cs="Arial"/>
          <w:b/>
          <w:bCs/>
          <w:sz w:val="24"/>
          <w:szCs w:val="24"/>
          <w:lang w:eastAsia="zh-CN"/>
        </w:rPr>
      </w:pPr>
      <w:proofErr w:type="spellStart"/>
      <w:r w:rsidRPr="00746942">
        <w:rPr>
          <w:rFonts w:ascii="Arial" w:eastAsia="SimSun" w:hAnsi="Arial" w:cs="Arial" w:hint="eastAsia"/>
          <w:b/>
          <w:bCs/>
          <w:sz w:val="24"/>
          <w:szCs w:val="24"/>
          <w:lang w:eastAsia="zh-CN"/>
        </w:rPr>
        <w:t>L</w:t>
      </w:r>
      <w:r w:rsidRPr="00746942">
        <w:rPr>
          <w:rFonts w:ascii="Arial" w:eastAsia="SimSun" w:hAnsi="Arial" w:cs="Arial"/>
          <w:b/>
          <w:bCs/>
          <w:sz w:val="24"/>
          <w:szCs w:val="24"/>
          <w:lang w:eastAsia="zh-CN"/>
        </w:rPr>
        <w:t>iangshe</w:t>
      </w:r>
      <w:proofErr w:type="spellEnd"/>
      <w:r w:rsidRPr="00746942">
        <w:rPr>
          <w:rFonts w:ascii="Arial" w:eastAsia="SimSun" w:hAnsi="Arial" w:cs="Arial"/>
          <w:b/>
          <w:bCs/>
          <w:sz w:val="24"/>
          <w:szCs w:val="24"/>
          <w:lang w:eastAsia="zh-CN"/>
        </w:rPr>
        <w:t xml:space="preserve"> Li</w:t>
      </w:r>
    </w:p>
    <w:p w14:paraId="01D1ECCE" w14:textId="77777777" w:rsidR="00D57F40" w:rsidRPr="00B975BD" w:rsidRDefault="00D57F40" w:rsidP="00F96099">
      <w:pPr>
        <w:pStyle w:val="NormalWeb"/>
        <w:kinsoku w:val="0"/>
        <w:overflowPunct w:val="0"/>
        <w:spacing w:before="0" w:beforeAutospacing="0" w:after="0" w:afterAutospacing="0"/>
        <w:jc w:val="center"/>
        <w:textAlignment w:val="baseline"/>
        <w:rPr>
          <w:rFonts w:ascii="Arial" w:hAnsi="Arial" w:cs="Arial"/>
          <w:b/>
          <w:bCs/>
          <w:sz w:val="24"/>
          <w:szCs w:val="24"/>
        </w:rPr>
      </w:pPr>
    </w:p>
    <w:p w14:paraId="3FDDF398" w14:textId="77777777" w:rsidR="00B975BD" w:rsidRPr="00826BA3" w:rsidRDefault="00B975BD" w:rsidP="00B975BD">
      <w:pPr>
        <w:pStyle w:val="NormalWeb"/>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 xml:space="preserve">In this assignment, you are going to be working on the design of a wireless sensor network for air pollution monitoring in cities. In this application, a large number of (ideally cheap) outdoor sensors deployed within a city (e.g., on building facades and rooftops, light posts, etc.) are periodically measuring the presence of pollutants in the air. The measured information is transmitted over the Internet to a cloud server, where data is both analyzed and stored. </w:t>
      </w:r>
    </w:p>
    <w:p w14:paraId="0D04D67B" w14:textId="77777777" w:rsidR="00B975BD" w:rsidRPr="00826BA3" w:rsidRDefault="00B975BD" w:rsidP="00B975BD">
      <w:pPr>
        <w:pStyle w:val="NormalWeb"/>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 xml:space="preserve">Option A: LoRaWAN </w:t>
      </w:r>
    </w:p>
    <w:p w14:paraId="0A894B62" w14:textId="0DA4EE79" w:rsidR="00F96099" w:rsidRPr="00826BA3" w:rsidRDefault="00B975BD" w:rsidP="00B975BD">
      <w:pPr>
        <w:pStyle w:val="NormalWeb"/>
        <w:kinsoku w:val="0"/>
        <w:overflowPunct w:val="0"/>
        <w:spacing w:before="0" w:beforeAutospacing="0" w:after="0" w:afterAutospacing="0"/>
        <w:textAlignment w:val="baseline"/>
        <w:rPr>
          <w:rFonts w:ascii="Arial" w:hAnsi="Arial" w:cs="Arial"/>
          <w:sz w:val="24"/>
          <w:szCs w:val="24"/>
        </w:rPr>
      </w:pPr>
      <w:r w:rsidRPr="00826BA3">
        <w:rPr>
          <w:rFonts w:ascii="Arial" w:hAnsi="Arial" w:cs="Arial"/>
          <w:sz w:val="24"/>
          <w:szCs w:val="24"/>
        </w:rPr>
        <w:t>Option B: IEEE 802.11ah</w:t>
      </w:r>
    </w:p>
    <w:p w14:paraId="0B5D5DDE" w14:textId="10E3F19D" w:rsidR="00B975BD" w:rsidRDefault="00B975BD" w:rsidP="00B975BD">
      <w:pPr>
        <w:pStyle w:val="NormalWeb"/>
        <w:kinsoku w:val="0"/>
        <w:overflowPunct w:val="0"/>
        <w:spacing w:before="0" w:beforeAutospacing="0" w:after="0" w:afterAutospacing="0"/>
        <w:textAlignment w:val="baseline"/>
        <w:rPr>
          <w:rFonts w:ascii="Arial" w:hAnsi="Arial" w:cs="Arial"/>
          <w:b/>
          <w:bCs/>
          <w:sz w:val="24"/>
          <w:szCs w:val="24"/>
        </w:rPr>
      </w:pPr>
    </w:p>
    <w:p w14:paraId="13B8D261" w14:textId="346B8B83" w:rsidR="00DD6257" w:rsidRDefault="00DD6257" w:rsidP="00B975BD">
      <w:pPr>
        <w:pStyle w:val="NormalWeb"/>
        <w:kinsoku w:val="0"/>
        <w:overflowPunct w:val="0"/>
        <w:spacing w:before="0" w:beforeAutospacing="0" w:after="0" w:afterAutospacing="0"/>
        <w:textAlignment w:val="baseline"/>
        <w:rPr>
          <w:rFonts w:ascii="Arial" w:hAnsi="Arial" w:cs="Arial"/>
          <w:b/>
          <w:bCs/>
          <w:sz w:val="24"/>
          <w:szCs w:val="24"/>
        </w:rPr>
      </w:pPr>
    </w:p>
    <w:p w14:paraId="1CD3E3E1" w14:textId="77777777" w:rsidR="00DD6257" w:rsidRDefault="00DD6257" w:rsidP="00B975BD">
      <w:pPr>
        <w:pStyle w:val="NormalWeb"/>
        <w:kinsoku w:val="0"/>
        <w:overflowPunct w:val="0"/>
        <w:spacing w:before="0" w:beforeAutospacing="0" w:after="0" w:afterAutospacing="0"/>
        <w:textAlignment w:val="baseline"/>
        <w:rPr>
          <w:rFonts w:ascii="Arial" w:hAnsi="Arial" w:cs="Arial"/>
          <w:b/>
          <w:bCs/>
          <w:sz w:val="24"/>
          <w:szCs w:val="24"/>
        </w:rPr>
      </w:pPr>
    </w:p>
    <w:p w14:paraId="280A3CD3" w14:textId="77777777" w:rsidR="00B975BD" w:rsidRPr="00B975BD" w:rsidRDefault="00B975BD" w:rsidP="00B975BD">
      <w:pPr>
        <w:pStyle w:val="NormalWeb"/>
        <w:kinsoku w:val="0"/>
        <w:overflowPunct w:val="0"/>
        <w:spacing w:before="0" w:beforeAutospacing="0" w:after="0" w:afterAutospacing="0"/>
        <w:textAlignment w:val="baseline"/>
        <w:rPr>
          <w:rFonts w:ascii="Arial" w:hAnsi="Arial" w:cs="Arial"/>
          <w:b/>
          <w:bCs/>
          <w:sz w:val="24"/>
          <w:szCs w:val="24"/>
          <w:u w:val="single"/>
        </w:rPr>
      </w:pPr>
      <w:r w:rsidRPr="00B975BD">
        <w:rPr>
          <w:rFonts w:ascii="Arial" w:hAnsi="Arial" w:cs="Arial"/>
          <w:b/>
          <w:bCs/>
          <w:sz w:val="24"/>
          <w:szCs w:val="24"/>
          <w:u w:val="single"/>
        </w:rPr>
        <w:t xml:space="preserve">PART 1 </w:t>
      </w:r>
    </w:p>
    <w:p w14:paraId="0D407B22" w14:textId="1A617676" w:rsidR="00B975BD" w:rsidRDefault="00B975BD" w:rsidP="00B975BD">
      <w:pPr>
        <w:pStyle w:val="NormalWeb"/>
        <w:kinsoku w:val="0"/>
        <w:overflowPunct w:val="0"/>
        <w:spacing w:before="0" w:beforeAutospacing="0" w:after="0" w:afterAutospacing="0"/>
        <w:textAlignment w:val="baseline"/>
        <w:rPr>
          <w:rFonts w:ascii="Arial" w:hAnsi="Arial" w:cs="Arial"/>
          <w:sz w:val="24"/>
          <w:szCs w:val="24"/>
        </w:rPr>
      </w:pPr>
      <w:r w:rsidRPr="00B975BD">
        <w:rPr>
          <w:rFonts w:ascii="Arial" w:hAnsi="Arial" w:cs="Arial"/>
          <w:sz w:val="24"/>
          <w:szCs w:val="24"/>
        </w:rPr>
        <w:t>In the first part of the assignment, you are going to quantitatively analyze the impact of different communication system parameters on the aforementioned application. For this, you can utilize MATLAB or any other numerical analysis toolbox (e.g., NumPy). Remember that MATLAB is available for free to all Northeastern students (check the Announcement on Canvas from September 11, 2020).</w:t>
      </w:r>
    </w:p>
    <w:p w14:paraId="4C34A317" w14:textId="77777777" w:rsidR="00B975BD" w:rsidRPr="00B975BD" w:rsidRDefault="00B975BD" w:rsidP="00B975BD">
      <w:pPr>
        <w:pStyle w:val="NormalWeb"/>
        <w:kinsoku w:val="0"/>
        <w:overflowPunct w:val="0"/>
        <w:spacing w:before="0" w:beforeAutospacing="0" w:after="0" w:afterAutospacing="0"/>
        <w:textAlignment w:val="baseline"/>
        <w:rPr>
          <w:rFonts w:ascii="Arial" w:hAnsi="Arial" w:cs="Arial"/>
          <w:b/>
          <w:bCs/>
          <w:sz w:val="24"/>
          <w:szCs w:val="24"/>
        </w:rPr>
      </w:pPr>
    </w:p>
    <w:p w14:paraId="0AC3A9B6" w14:textId="0AE09885" w:rsidR="00CF1837" w:rsidRPr="005B2884" w:rsidRDefault="006962C2" w:rsidP="00A11A5D">
      <w:pPr>
        <w:pStyle w:val="NormalWeb"/>
        <w:kinsoku w:val="0"/>
        <w:overflowPunct w:val="0"/>
        <w:snapToGrid w:val="0"/>
        <w:spacing w:before="0" w:beforeAutospacing="0" w:after="0" w:afterAutospacing="0"/>
        <w:textAlignment w:val="baseline"/>
        <w:rPr>
          <w:rFonts w:ascii="Arial" w:hAnsi="Arial" w:cs="Arial"/>
          <w:b/>
          <w:bCs/>
          <w:sz w:val="24"/>
          <w:szCs w:val="24"/>
        </w:rPr>
      </w:pPr>
      <w:r w:rsidRPr="005B2884">
        <w:rPr>
          <w:rFonts w:ascii="Arial" w:hAnsi="Arial" w:cs="Arial"/>
          <w:b/>
          <w:bCs/>
          <w:sz w:val="24"/>
          <w:szCs w:val="24"/>
        </w:rPr>
        <w:t xml:space="preserve">Question 1: Compute and plot the path loss as a function of the transmission distance. Consider multi-path propagation with a reference distance of d0=1 m, and a propagation exponent of </w:t>
      </w:r>
      <w:r w:rsidRPr="005B2884">
        <w:rPr>
          <w:rFonts w:ascii="Cambria Math" w:hAnsi="Cambria Math" w:cs="Cambria Math"/>
          <w:b/>
          <w:bCs/>
          <w:sz w:val="24"/>
          <w:szCs w:val="24"/>
        </w:rPr>
        <w:t>𝛾</w:t>
      </w:r>
      <w:r w:rsidRPr="005B2884">
        <w:rPr>
          <w:rFonts w:ascii="Arial" w:hAnsi="Arial" w:cs="Arial"/>
          <w:b/>
          <w:bCs/>
          <w:sz w:val="24"/>
          <w:szCs w:val="24"/>
        </w:rPr>
        <w:t>=3.2. Nodes operate at the 900 MHz Industrial, Scientific and Medical (ISM) band, with omnidirectional antennas (</w:t>
      </w:r>
      <w:proofErr w:type="spellStart"/>
      <w:r w:rsidRPr="005B2884">
        <w:rPr>
          <w:rFonts w:ascii="Arial" w:hAnsi="Arial" w:cs="Arial"/>
          <w:b/>
          <w:bCs/>
          <w:sz w:val="24"/>
          <w:szCs w:val="24"/>
        </w:rPr>
        <w:t>G</w:t>
      </w:r>
      <w:r w:rsidRPr="00982C94">
        <w:rPr>
          <w:rFonts w:ascii="Arial" w:hAnsi="Arial" w:cs="Arial"/>
          <w:b/>
          <w:bCs/>
          <w:sz w:val="24"/>
          <w:szCs w:val="24"/>
          <w:vertAlign w:val="subscript"/>
        </w:rPr>
        <w:t>tx</w:t>
      </w:r>
      <w:proofErr w:type="spellEnd"/>
      <w:r w:rsidRPr="005B2884">
        <w:rPr>
          <w:rFonts w:ascii="Arial" w:hAnsi="Arial" w:cs="Arial"/>
          <w:b/>
          <w:bCs/>
          <w:sz w:val="24"/>
          <w:szCs w:val="24"/>
        </w:rPr>
        <w:t>=</w:t>
      </w:r>
      <w:proofErr w:type="spellStart"/>
      <w:r w:rsidRPr="005B2884">
        <w:rPr>
          <w:rFonts w:ascii="Arial" w:hAnsi="Arial" w:cs="Arial"/>
          <w:b/>
          <w:bCs/>
          <w:sz w:val="24"/>
          <w:szCs w:val="24"/>
        </w:rPr>
        <w:t>G</w:t>
      </w:r>
      <w:r w:rsidRPr="00982C94">
        <w:rPr>
          <w:rFonts w:ascii="Arial" w:hAnsi="Arial" w:cs="Arial"/>
          <w:b/>
          <w:bCs/>
          <w:sz w:val="24"/>
          <w:szCs w:val="24"/>
          <w:vertAlign w:val="subscript"/>
        </w:rPr>
        <w:t>rx</w:t>
      </w:r>
      <w:proofErr w:type="spellEnd"/>
      <w:r w:rsidRPr="005B2884">
        <w:rPr>
          <w:rFonts w:ascii="Arial" w:hAnsi="Arial" w:cs="Arial"/>
          <w:b/>
          <w:bCs/>
          <w:sz w:val="24"/>
          <w:szCs w:val="24"/>
        </w:rPr>
        <w:t xml:space="preserve">=0 </w:t>
      </w:r>
      <w:proofErr w:type="spellStart"/>
      <w:r w:rsidRPr="005B2884">
        <w:rPr>
          <w:rFonts w:ascii="Arial" w:hAnsi="Arial" w:cs="Arial"/>
          <w:b/>
          <w:bCs/>
          <w:sz w:val="24"/>
          <w:szCs w:val="24"/>
        </w:rPr>
        <w:t>dB</w:t>
      </w:r>
      <w:r w:rsidRPr="00982C94">
        <w:rPr>
          <w:rFonts w:ascii="Arial" w:hAnsi="Arial" w:cs="Arial"/>
          <w:b/>
          <w:bCs/>
          <w:sz w:val="24"/>
          <w:szCs w:val="24"/>
          <w:vertAlign w:val="subscript"/>
        </w:rPr>
        <w:t>i</w:t>
      </w:r>
      <w:proofErr w:type="spellEnd"/>
      <w:r w:rsidRPr="005B2884">
        <w:rPr>
          <w:rFonts w:ascii="Arial" w:hAnsi="Arial" w:cs="Arial"/>
          <w:b/>
          <w:bCs/>
          <w:sz w:val="24"/>
          <w:szCs w:val="24"/>
        </w:rPr>
        <w:t>). Please remember to label your axis, indicating both the magnitude and its unit (e.g., ‘Distance [m]’). (10 points)</w:t>
      </w:r>
    </w:p>
    <w:p w14:paraId="6547D059" w14:textId="0F10E2B7" w:rsidR="005B2884" w:rsidRDefault="005B2884" w:rsidP="00A11A5D">
      <w:pPr>
        <w:pStyle w:val="NormalWeb"/>
        <w:kinsoku w:val="0"/>
        <w:overflowPunct w:val="0"/>
        <w:snapToGrid w:val="0"/>
        <w:spacing w:before="0" w:beforeAutospacing="0" w:after="0" w:afterAutospacing="0"/>
        <w:textAlignment w:val="baseline"/>
        <w:rPr>
          <w:rFonts w:ascii="Arial" w:hAnsi="Arial" w:cs="Arial"/>
          <w:b/>
          <w:bCs/>
          <w:sz w:val="24"/>
          <w:szCs w:val="24"/>
        </w:rPr>
      </w:pPr>
    </w:p>
    <w:p w14:paraId="15D64E0A" w14:textId="7EB85B75" w:rsidR="005B2884" w:rsidRDefault="00DA7177" w:rsidP="00DA7177">
      <w:pPr>
        <w:pStyle w:val="NormalWeb"/>
        <w:kinsoku w:val="0"/>
        <w:overflowPunct w:val="0"/>
        <w:snapToGrid w:val="0"/>
        <w:spacing w:before="0" w:beforeAutospacing="0" w:after="0" w:afterAutospacing="0"/>
        <w:textAlignment w:val="baseline"/>
        <w:rPr>
          <w:rFonts w:ascii="Arial" w:eastAsia="Georgia" w:hAnsi="Arial" w:cs="Arial"/>
          <w:kern w:val="24"/>
          <w:sz w:val="24"/>
          <w:szCs w:val="24"/>
        </w:rPr>
      </w:pPr>
      <w:r>
        <w:rPr>
          <w:rFonts w:ascii="Arial" w:eastAsia="Georgia" w:hAnsi="Arial" w:cs="Arial"/>
          <w:kern w:val="24"/>
          <w:sz w:val="24"/>
          <w:szCs w:val="24"/>
        </w:rPr>
        <w:t xml:space="preserve">A: </w:t>
      </w:r>
      <w:r w:rsidR="005B76EB">
        <w:rPr>
          <w:rFonts w:ascii="Arial" w:eastAsia="Georgia" w:hAnsi="Arial" w:cs="Arial"/>
          <w:kern w:val="24"/>
          <w:sz w:val="24"/>
          <w:szCs w:val="24"/>
        </w:rPr>
        <w:t>Set path loss</w:t>
      </w:r>
      <w:r w:rsidR="00982C94">
        <w:rPr>
          <w:rFonts w:ascii="Arial" w:eastAsia="Georgia" w:hAnsi="Arial" w:cs="Arial"/>
          <w:kern w:val="24"/>
          <w:sz w:val="24"/>
          <w:szCs w:val="24"/>
        </w:rPr>
        <w:t>es</w:t>
      </w:r>
      <w:r w:rsidR="005B76EB">
        <w:rPr>
          <w:rFonts w:ascii="Arial" w:eastAsia="Georgia" w:hAnsi="Arial" w:cs="Arial"/>
          <w:kern w:val="24"/>
          <w:sz w:val="24"/>
          <w:szCs w:val="24"/>
        </w:rPr>
        <w:t xml:space="preserve"> as l, set transmission distance as d</w:t>
      </w:r>
      <w:r w:rsidR="00DE1A69">
        <w:rPr>
          <w:rFonts w:ascii="Arial" w:eastAsia="Georgia" w:hAnsi="Arial" w:cs="Arial"/>
          <w:kern w:val="24"/>
          <w:sz w:val="24"/>
          <w:szCs w:val="24"/>
        </w:rPr>
        <w:t>, and reference distance d</w:t>
      </w:r>
      <w:r w:rsidR="00DE1A69" w:rsidRPr="00DE1A69">
        <w:rPr>
          <w:rFonts w:ascii="Arial" w:eastAsia="Georgia" w:hAnsi="Arial" w:cs="Arial"/>
          <w:kern w:val="24"/>
          <w:sz w:val="24"/>
          <w:szCs w:val="24"/>
          <w:vertAlign w:val="subscript"/>
        </w:rPr>
        <w:t>0</w:t>
      </w:r>
      <w:r w:rsidR="00DE1A69">
        <w:rPr>
          <w:rFonts w:ascii="Arial" w:eastAsia="Georgia" w:hAnsi="Arial" w:cs="Arial"/>
          <w:kern w:val="24"/>
          <w:sz w:val="24"/>
          <w:szCs w:val="24"/>
        </w:rPr>
        <w:t>= 1m</w:t>
      </w:r>
      <w:r w:rsidR="005B76EB">
        <w:rPr>
          <w:rFonts w:ascii="Arial" w:eastAsia="Georgia" w:hAnsi="Arial" w:cs="Arial"/>
          <w:kern w:val="24"/>
          <w:sz w:val="24"/>
          <w:szCs w:val="24"/>
        </w:rPr>
        <w:t>.</w:t>
      </w:r>
    </w:p>
    <w:p w14:paraId="2B505042" w14:textId="4E80A223" w:rsidR="00DE1A69" w:rsidRPr="00DE1A69" w:rsidRDefault="00982C94" w:rsidP="00DA7177">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Georgia" w:hAnsi="Cambria Math" w:cs="Arial"/>
              <w:kern w:val="24"/>
              <w:sz w:val="24"/>
              <w:szCs w:val="24"/>
            </w:rPr>
            <m:t>l(</m:t>
          </m:r>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d</m:t>
              </m:r>
            </m:e>
            <m:sub>
              <m:r>
                <w:rPr>
                  <w:rFonts w:ascii="Cambria Math" w:eastAsia="Georgia" w:hAnsi="Cambria Math" w:cs="Arial"/>
                  <w:kern w:val="24"/>
                  <w:sz w:val="24"/>
                  <w:szCs w:val="24"/>
                </w:rPr>
                <m:t>0</m:t>
              </m:r>
            </m:sub>
          </m:sSub>
          <m:r>
            <w:rPr>
              <w:rFonts w:ascii="Cambria Math" w:eastAsia="Georgia" w:hAnsi="Cambria Math" w:cs="Arial"/>
              <w:kern w:val="24"/>
              <w:sz w:val="24"/>
              <w:szCs w:val="24"/>
            </w:rPr>
            <m:t>)=</m:t>
          </m:r>
          <m:f>
            <m:fPr>
              <m:ctrlPr>
                <w:rPr>
                  <w:rFonts w:ascii="Cambria Math" w:eastAsia="Georgia" w:hAnsi="Cambria Math" w:cs="Arial"/>
                  <w:i/>
                  <w:kern w:val="24"/>
                  <w:sz w:val="24"/>
                  <w:szCs w:val="24"/>
                </w:rPr>
              </m:ctrlPr>
            </m:fPr>
            <m:num>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rx</m:t>
                  </m:r>
                </m:sub>
              </m:sSub>
              <m:r>
                <w:rPr>
                  <w:rFonts w:ascii="Cambria Math" w:eastAsia="Georgia" w:hAnsi="Cambria Math" w:cs="Arial"/>
                  <w:kern w:val="24"/>
                  <w:sz w:val="24"/>
                  <w:szCs w:val="24"/>
                </w:rPr>
                <m:t>(</m:t>
              </m:r>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d</m:t>
                  </m:r>
                </m:e>
                <m:sub>
                  <m:r>
                    <w:rPr>
                      <w:rFonts w:ascii="Cambria Math" w:eastAsia="Georgia" w:hAnsi="Cambria Math" w:cs="Arial"/>
                      <w:kern w:val="24"/>
                      <w:sz w:val="24"/>
                      <w:szCs w:val="24"/>
                    </w:rPr>
                    <m:t>0</m:t>
                  </m:r>
                </m:sub>
              </m:sSub>
              <m:r>
                <w:rPr>
                  <w:rFonts w:ascii="Cambria Math" w:eastAsia="Georgia" w:hAnsi="Cambria Math" w:cs="Arial"/>
                  <w:kern w:val="24"/>
                  <w:sz w:val="24"/>
                  <w:szCs w:val="24"/>
                </w:rPr>
                <m:t>)</m:t>
              </m:r>
            </m:num>
            <m:den>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den>
          </m:f>
          <m:r>
            <w:rPr>
              <w:rFonts w:ascii="Cambria Math" w:eastAsia="Georgia" w:hAnsi="Cambria Math" w:cs="Arial"/>
              <w:kern w:val="24"/>
              <w:sz w:val="24"/>
              <w:szCs w:val="24"/>
            </w:rPr>
            <m:t>=</m:t>
          </m:r>
          <m:f>
            <m:fPr>
              <m:ctrlPr>
                <w:rPr>
                  <w:rFonts w:ascii="Cambria Math" w:eastAsia="Georgia" w:hAnsi="Cambria Math" w:cs="Arial"/>
                  <w:i/>
                  <w:kern w:val="24"/>
                  <w:sz w:val="24"/>
                  <w:szCs w:val="24"/>
                </w:rPr>
              </m:ctrlPr>
            </m:fPr>
            <m:num>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G</m:t>
                  </m:r>
                </m:e>
                <m:sub>
                  <m:r>
                    <w:rPr>
                      <w:rFonts w:ascii="Cambria Math" w:eastAsia="Georgia" w:hAnsi="Cambria Math" w:cs="Arial"/>
                      <w:kern w:val="24"/>
                      <w:sz w:val="24"/>
                      <w:szCs w:val="24"/>
                    </w:rPr>
                    <m:t>tx</m:t>
                  </m:r>
                </m:sub>
              </m:sSub>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G</m:t>
                  </m:r>
                </m:e>
                <m:sub>
                  <m:r>
                    <w:rPr>
                      <w:rFonts w:ascii="Cambria Math" w:eastAsia="Georgia" w:hAnsi="Cambria Math" w:cs="Arial"/>
                      <w:kern w:val="24"/>
                      <w:sz w:val="24"/>
                      <w:szCs w:val="24"/>
                    </w:rPr>
                    <m:t>rx</m:t>
                  </m:r>
                </m:sub>
              </m:sSub>
              <m:sSup>
                <m:sSupPr>
                  <m:ctrlPr>
                    <w:rPr>
                      <w:rFonts w:ascii="Cambria Math" w:eastAsia="Georgia" w:hAnsi="Cambria Math" w:cs="Arial"/>
                      <w:i/>
                      <w:kern w:val="24"/>
                      <w:sz w:val="24"/>
                      <w:szCs w:val="24"/>
                    </w:rPr>
                  </m:ctrlPr>
                </m:sSupPr>
                <m:e>
                  <m:d>
                    <m:dPr>
                      <m:ctrlPr>
                        <w:rPr>
                          <w:rFonts w:ascii="Cambria Math" w:eastAsia="Georgia" w:hAnsi="Cambria Math" w:cs="Arial"/>
                          <w:i/>
                          <w:kern w:val="24"/>
                          <w:sz w:val="24"/>
                          <w:szCs w:val="24"/>
                        </w:rPr>
                      </m:ctrlPr>
                    </m:dPr>
                    <m:e>
                      <m:f>
                        <m:fPr>
                          <m:ctrlPr>
                            <w:rPr>
                              <w:rFonts w:ascii="Cambria Math" w:eastAsia="Georgia" w:hAnsi="Cambria Math" w:cs="Arial"/>
                              <w:i/>
                              <w:kern w:val="24"/>
                              <w:sz w:val="24"/>
                              <w:szCs w:val="24"/>
                            </w:rPr>
                          </m:ctrlPr>
                        </m:fPr>
                        <m:num>
                          <m:r>
                            <w:rPr>
                              <w:rFonts w:ascii="Cambria Math" w:eastAsia="Georgia" w:hAnsi="Cambria Math" w:cs="Arial"/>
                              <w:i/>
                              <w:kern w:val="24"/>
                              <w:sz w:val="24"/>
                              <w:szCs w:val="24"/>
                            </w:rPr>
                            <w:sym w:font="Symbol" w:char="F06C"/>
                          </m:r>
                        </m:num>
                        <m:den>
                          <m:r>
                            <w:rPr>
                              <w:rFonts w:ascii="Cambria Math" w:eastAsia="Georgia" w:hAnsi="Cambria Math" w:cs="Arial"/>
                              <w:kern w:val="24"/>
                              <w:sz w:val="24"/>
                              <w:szCs w:val="24"/>
                            </w:rPr>
                            <m:t>4π</m:t>
                          </m:r>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d</m:t>
                              </m:r>
                            </m:e>
                            <m:sub>
                              <m:r>
                                <w:rPr>
                                  <w:rFonts w:ascii="Cambria Math" w:eastAsia="Georgia" w:hAnsi="Cambria Math" w:cs="Arial"/>
                                  <w:kern w:val="24"/>
                                  <w:sz w:val="24"/>
                                  <w:szCs w:val="24"/>
                                </w:rPr>
                                <m:t>0</m:t>
                              </m:r>
                            </m:sub>
                          </m:sSub>
                        </m:den>
                      </m:f>
                    </m:e>
                  </m:d>
                </m:e>
                <m:sup>
                  <m:r>
                    <w:rPr>
                      <w:rFonts w:ascii="Cambria Math" w:eastAsia="Georgia" w:hAnsi="Cambria Math" w:cs="Arial"/>
                      <w:kern w:val="24"/>
                      <w:sz w:val="24"/>
                      <w:szCs w:val="24"/>
                    </w:rPr>
                    <m:t>2</m:t>
                  </m:r>
                </m:sup>
              </m:sSup>
            </m:num>
            <m:den>
              <m:sSub>
                <m:sSubPr>
                  <m:ctrlPr>
                    <w:rPr>
                      <w:rFonts w:ascii="Cambria Math" w:eastAsia="Georgia" w:hAnsi="Cambria Math" w:cs="Arial"/>
                      <w:i/>
                      <w:kern w:val="24"/>
                      <w:sz w:val="24"/>
                      <w:szCs w:val="24"/>
                    </w:rPr>
                  </m:ctrlPr>
                </m:sSubPr>
                <m:e>
                  <m:r>
                    <w:rPr>
                      <w:rFonts w:ascii="Cambria Math" w:eastAsia="Georgia" w:hAnsi="Cambria Math" w:cs="Arial"/>
                      <w:kern w:val="24"/>
                      <w:sz w:val="24"/>
                      <w:szCs w:val="24"/>
                    </w:rPr>
                    <m:t>P</m:t>
                  </m:r>
                </m:e>
                <m:sub>
                  <m:r>
                    <w:rPr>
                      <w:rFonts w:ascii="Cambria Math" w:eastAsia="Georgia" w:hAnsi="Cambria Math" w:cs="Arial"/>
                      <w:kern w:val="24"/>
                      <w:sz w:val="24"/>
                      <w:szCs w:val="24"/>
                    </w:rPr>
                    <m:t>tx</m:t>
                  </m:r>
                </m:sub>
              </m:sSub>
            </m:den>
          </m:f>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G</m:t>
              </m:r>
            </m:e>
            <m:sub>
              <m:r>
                <w:rPr>
                  <w:rFonts w:ascii="Cambria Math" w:eastAsia="SimSun" w:hAnsi="Cambria Math" w:cs="Arial"/>
                  <w:kern w:val="24"/>
                  <w:sz w:val="24"/>
                  <w:szCs w:val="24"/>
                  <w:lang w:eastAsia="zh-CN"/>
                </w:rPr>
                <m:t>tx</m:t>
              </m:r>
            </m:sub>
          </m:sSub>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G</m:t>
              </m:r>
            </m:e>
            <m:sub>
              <m:r>
                <w:rPr>
                  <w:rFonts w:ascii="Cambria Math" w:eastAsia="SimSun" w:hAnsi="Cambria Math" w:cs="Arial"/>
                  <w:kern w:val="24"/>
                  <w:sz w:val="24"/>
                  <w:szCs w:val="24"/>
                  <w:lang w:eastAsia="zh-CN"/>
                </w:rPr>
                <m:t>rx</m:t>
              </m:r>
            </m:sub>
          </m:sSub>
          <m:sSup>
            <m:sSupPr>
              <m:ctrlPr>
                <w:rPr>
                  <w:rFonts w:ascii="Cambria Math" w:eastAsia="SimSun" w:hAnsi="Cambria Math" w:cs="Arial"/>
                  <w:i/>
                  <w:kern w:val="24"/>
                  <w:sz w:val="24"/>
                  <w:szCs w:val="24"/>
                  <w:lang w:eastAsia="zh-CN"/>
                </w:rPr>
              </m:ctrlPr>
            </m:sSupPr>
            <m:e>
              <m:d>
                <m:dPr>
                  <m:ctrlPr>
                    <w:rPr>
                      <w:rFonts w:ascii="Cambria Math" w:eastAsia="SimSun" w:hAnsi="Cambria Math" w:cs="Arial"/>
                      <w:i/>
                      <w:kern w:val="24"/>
                      <w:sz w:val="24"/>
                      <w:szCs w:val="24"/>
                      <w:lang w:eastAsia="zh-CN"/>
                    </w:rPr>
                  </m:ctrlPr>
                </m:dPr>
                <m:e>
                  <m:f>
                    <m:fPr>
                      <m:ctrlPr>
                        <w:rPr>
                          <w:rFonts w:ascii="Cambria Math" w:eastAsia="SimSun" w:hAnsi="Cambria Math" w:cs="Arial"/>
                          <w:i/>
                          <w:kern w:val="24"/>
                          <w:sz w:val="24"/>
                          <w:szCs w:val="24"/>
                          <w:lang w:eastAsia="zh-CN"/>
                        </w:rPr>
                      </m:ctrlPr>
                    </m:fPr>
                    <m:num>
                      <m:r>
                        <w:rPr>
                          <w:rFonts w:ascii="Cambria Math" w:eastAsia="SimSun" w:hAnsi="Cambria Math" w:cs="Arial"/>
                          <w:i/>
                          <w:kern w:val="24"/>
                          <w:sz w:val="24"/>
                          <w:szCs w:val="24"/>
                          <w:lang w:eastAsia="zh-CN"/>
                        </w:rPr>
                        <w:sym w:font="Symbol" w:char="F06C"/>
                      </m:r>
                    </m:num>
                    <m:den>
                      <m:r>
                        <w:rPr>
                          <w:rFonts w:ascii="Cambria Math" w:eastAsia="SimSun" w:hAnsi="Cambria Math" w:cs="Arial"/>
                          <w:kern w:val="24"/>
                          <w:sz w:val="24"/>
                          <w:szCs w:val="24"/>
                          <w:lang w:eastAsia="zh-CN"/>
                        </w:rPr>
                        <m:t>4π</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den>
                  </m:f>
                </m:e>
              </m:d>
            </m:e>
            <m:sup>
              <m:r>
                <w:rPr>
                  <w:rFonts w:ascii="Cambria Math" w:eastAsia="SimSun" w:hAnsi="Cambria Math" w:cs="Arial"/>
                  <w:kern w:val="24"/>
                  <w:sz w:val="24"/>
                  <w:szCs w:val="24"/>
                  <w:lang w:eastAsia="zh-CN"/>
                </w:rPr>
                <m:t>2</m:t>
              </m:r>
            </m:sup>
          </m:sSup>
        </m:oMath>
      </m:oMathPara>
    </w:p>
    <w:p w14:paraId="276B94A4" w14:textId="67CFF4EF" w:rsidR="00A010E8" w:rsidRPr="00DE1A69" w:rsidRDefault="00621085" w:rsidP="00DA7177">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SimSun" w:hAnsi="Cambria Math" w:cs="Arial"/>
              <w:kern w:val="24"/>
              <w:sz w:val="24"/>
              <w:szCs w:val="24"/>
              <w:lang w:eastAsia="zh-CN"/>
            </w:rPr>
            <m:t>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=0</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dB</m:t>
              </m:r>
            </m:e>
            <m:sub>
              <m:r>
                <w:rPr>
                  <w:rFonts w:ascii="Cambria Math" w:eastAsia="SimSun" w:hAnsi="Cambria Math" w:cs="Arial"/>
                  <w:kern w:val="24"/>
                  <w:sz w:val="24"/>
                  <w:szCs w:val="24"/>
                  <w:lang w:eastAsia="zh-CN"/>
                </w:rPr>
                <m:t>i</m:t>
              </m:r>
            </m:sub>
          </m:sSub>
          <m:r>
            <w:rPr>
              <w:rFonts w:ascii="Cambria Math" w:eastAsia="SimSun" w:hAnsi="Cambria Math" w:cs="Arial"/>
              <w:kern w:val="24"/>
              <w:sz w:val="24"/>
              <w:szCs w:val="24"/>
              <w:lang w:eastAsia="zh-CN"/>
            </w:rPr>
            <m:t>+0</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dB</m:t>
              </m:r>
            </m:e>
            <m:sub>
              <m:r>
                <w:rPr>
                  <w:rFonts w:ascii="Cambria Math" w:eastAsia="SimSun" w:hAnsi="Cambria Math" w:cs="Arial"/>
                  <w:kern w:val="24"/>
                  <w:sz w:val="24"/>
                  <w:szCs w:val="24"/>
                  <w:lang w:eastAsia="zh-CN"/>
                </w:rPr>
                <m:t>i</m:t>
              </m:r>
            </m:sub>
          </m:sSub>
          <m:r>
            <w:rPr>
              <w:rFonts w:ascii="Cambria Math" w:eastAsia="SimSun" w:hAnsi="Cambria Math" w:cs="Arial"/>
              <w:kern w:val="24"/>
              <w:sz w:val="24"/>
              <w:szCs w:val="24"/>
              <w:lang w:eastAsia="zh-CN"/>
            </w:rPr>
            <m:t>+20*</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c</m:t>
                  </m:r>
                </m:num>
                <m:den>
                  <m:r>
                    <w:rPr>
                      <w:rFonts w:ascii="Cambria Math" w:eastAsia="SimSun" w:hAnsi="Cambria Math" w:cs="Arial"/>
                      <w:kern w:val="24"/>
                      <w:sz w:val="24"/>
                      <w:szCs w:val="24"/>
                      <w:lang w:eastAsia="zh-CN"/>
                    </w:rPr>
                    <m:t>4πf</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den>
              </m:f>
            </m:e>
          </m:func>
          <m:r>
            <w:rPr>
              <w:rFonts w:ascii="Cambria Math" w:eastAsia="SimSun" w:hAnsi="Cambria Math" w:cs="Arial"/>
              <w:kern w:val="24"/>
              <w:sz w:val="24"/>
              <w:szCs w:val="24"/>
              <w:lang w:eastAsia="zh-CN"/>
            </w:rPr>
            <m:t>=20*</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c</m:t>
                  </m:r>
                </m:num>
                <m:den>
                  <m:r>
                    <w:rPr>
                      <w:rFonts w:ascii="Cambria Math" w:eastAsia="SimSun" w:hAnsi="Cambria Math" w:cs="Arial"/>
                      <w:kern w:val="24"/>
                      <w:sz w:val="24"/>
                      <w:szCs w:val="24"/>
                      <w:lang w:eastAsia="zh-CN"/>
                    </w:rPr>
                    <m:t>4πf</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den>
              </m:f>
            </m:e>
          </m:func>
        </m:oMath>
      </m:oMathPara>
    </w:p>
    <w:p w14:paraId="04EC3047" w14:textId="785908B3" w:rsidR="00573A7E" w:rsidRPr="00DE1A69" w:rsidRDefault="002B41F7" w:rsidP="00DA7177">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SimSun" w:hAnsi="Cambria Math" w:cs="Arial"/>
              <w:kern w:val="24"/>
              <w:sz w:val="24"/>
              <w:szCs w:val="24"/>
              <w:lang w:eastAsia="zh-CN"/>
            </w:rPr>
            <m:t>l</m:t>
          </m:r>
          <m:d>
            <m:dPr>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m:t>
              </m:r>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+10*</m:t>
          </m:r>
          <m:r>
            <w:rPr>
              <w:rFonts w:ascii="Cambria Math" w:eastAsia="SimSun" w:hAnsi="Cambria Math" w:cs="Arial"/>
              <w:i/>
              <w:kern w:val="24"/>
              <w:sz w:val="24"/>
              <w:szCs w:val="24"/>
              <w:lang w:eastAsia="zh-CN"/>
            </w:rPr>
            <w:sym w:font="Symbol" w:char="F06C"/>
          </m:r>
          <m:r>
            <w:rPr>
              <w:rFonts w:ascii="Cambria Math" w:eastAsia="SimSun" w:hAnsi="Cambria Math" w:cs="Arial"/>
              <w:kern w:val="24"/>
              <w:sz w:val="24"/>
              <w:szCs w:val="24"/>
              <w:lang w:eastAsia="zh-CN"/>
            </w:rPr>
            <m:t>*</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num>
                <m:den>
                  <m:r>
                    <w:rPr>
                      <w:rFonts w:ascii="Cambria Math" w:eastAsia="SimSun" w:hAnsi="Cambria Math" w:cs="Arial"/>
                      <w:kern w:val="24"/>
                      <w:sz w:val="24"/>
                      <w:szCs w:val="24"/>
                      <w:lang w:eastAsia="zh-CN"/>
                    </w:rPr>
                    <m:t>d</m:t>
                  </m:r>
                </m:den>
              </m:f>
            </m:e>
          </m:func>
        </m:oMath>
      </m:oMathPara>
    </w:p>
    <w:p w14:paraId="05DBE602" w14:textId="616F0A49" w:rsidR="00621085" w:rsidRDefault="009421F8" w:rsidP="00DA7177">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B</w:t>
      </w:r>
      <w:r>
        <w:rPr>
          <w:rFonts w:ascii="Arial" w:eastAsia="SimSun" w:hAnsi="Arial" w:cs="Arial"/>
          <w:kern w:val="24"/>
          <w:sz w:val="24"/>
          <w:szCs w:val="24"/>
          <w:lang w:eastAsia="zh-CN"/>
        </w:rPr>
        <w:t>ring in parameters and C=3*10</w:t>
      </w:r>
      <w:r w:rsidRPr="009421F8">
        <w:rPr>
          <w:rFonts w:ascii="Arial" w:eastAsia="SimSun" w:hAnsi="Arial" w:cs="Arial"/>
          <w:kern w:val="24"/>
          <w:sz w:val="24"/>
          <w:szCs w:val="24"/>
          <w:vertAlign w:val="superscript"/>
          <w:lang w:eastAsia="zh-CN"/>
        </w:rPr>
        <w:t>8</w:t>
      </w:r>
      <w:r>
        <w:rPr>
          <w:rFonts w:ascii="Arial" w:eastAsia="SimSun" w:hAnsi="Arial" w:cs="Arial"/>
          <w:kern w:val="24"/>
          <w:sz w:val="24"/>
          <w:szCs w:val="24"/>
          <w:lang w:eastAsia="zh-CN"/>
        </w:rPr>
        <w:t xml:space="preserve"> (m/s), we can get:</w:t>
      </w:r>
    </w:p>
    <w:p w14:paraId="3D96D536" w14:textId="575081EB" w:rsidR="009421F8" w:rsidRPr="00A010E8" w:rsidRDefault="002A6A9C" w:rsidP="00DA7177">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kern w:val="24"/>
          <w:sz w:val="24"/>
          <w:szCs w:val="24"/>
          <w:lang w:eastAsia="zh-CN"/>
        </w:rPr>
        <w:t>l(d</w:t>
      </w:r>
      <w:proofErr w:type="gramStart"/>
      <w:r w:rsidRPr="002A6A9C">
        <w:rPr>
          <w:rFonts w:ascii="Arial" w:eastAsia="SimSun" w:hAnsi="Arial" w:cs="Arial"/>
          <w:kern w:val="24"/>
          <w:sz w:val="24"/>
          <w:szCs w:val="24"/>
          <w:vertAlign w:val="subscript"/>
          <w:lang w:eastAsia="zh-CN"/>
        </w:rPr>
        <w:t>0</w:t>
      </w:r>
      <w:r>
        <w:rPr>
          <w:rFonts w:ascii="Arial" w:eastAsia="SimSun" w:hAnsi="Arial" w:cs="Arial"/>
          <w:kern w:val="24"/>
          <w:sz w:val="24"/>
          <w:szCs w:val="24"/>
          <w:lang w:eastAsia="zh-CN"/>
        </w:rPr>
        <w:t>)[</w:t>
      </w:r>
      <w:proofErr w:type="gramEnd"/>
      <w:r>
        <w:rPr>
          <w:rFonts w:ascii="Arial" w:eastAsia="SimSun" w:hAnsi="Arial" w:cs="Arial"/>
          <w:kern w:val="24"/>
          <w:sz w:val="24"/>
          <w:szCs w:val="24"/>
          <w:lang w:eastAsia="zh-CN"/>
        </w:rPr>
        <w:t>dB]= -31.5</w:t>
      </w:r>
      <w:r w:rsidR="005861C5">
        <w:rPr>
          <w:rFonts w:ascii="Arial" w:eastAsia="SimSun" w:hAnsi="Arial" w:cs="Arial" w:hint="eastAsia"/>
          <w:kern w:val="24"/>
          <w:sz w:val="24"/>
          <w:szCs w:val="24"/>
          <w:lang w:eastAsia="zh-CN"/>
        </w:rPr>
        <w:t>285</w:t>
      </w:r>
      <w:r>
        <w:rPr>
          <w:rFonts w:ascii="Arial" w:eastAsia="SimSun" w:hAnsi="Arial" w:cs="Arial"/>
          <w:kern w:val="24"/>
          <w:sz w:val="24"/>
          <w:szCs w:val="24"/>
          <w:lang w:eastAsia="zh-CN"/>
        </w:rPr>
        <w:t xml:space="preserve"> (dB) and:</w:t>
      </w:r>
    </w:p>
    <w:p w14:paraId="6E7C56E2" w14:textId="21C2E4E7" w:rsidR="00414163" w:rsidRDefault="00AF4072" w:rsidP="00DD6257">
      <w:pPr>
        <w:pStyle w:val="NormalWeb"/>
        <w:kinsoku w:val="0"/>
        <w:overflowPunct w:val="0"/>
        <w:snapToGrid w:val="0"/>
        <w:spacing w:before="0" w:beforeAutospacing="0" w:after="0" w:afterAutospacing="0"/>
        <w:jc w:val="center"/>
        <w:textAlignment w:val="baseline"/>
        <w:rPr>
          <w:rFonts w:ascii="Arial" w:eastAsia="Georgia" w:hAnsi="Arial" w:cs="Arial"/>
          <w:kern w:val="24"/>
          <w:sz w:val="24"/>
          <w:szCs w:val="24"/>
        </w:rPr>
      </w:pPr>
      <w:r>
        <w:rPr>
          <w:rFonts w:ascii="Arial" w:eastAsia="Georgia" w:hAnsi="Arial" w:cs="Arial"/>
          <w:noProof/>
          <w:kern w:val="24"/>
          <w:sz w:val="24"/>
          <w:szCs w:val="24"/>
        </w:rPr>
        <w:lastRenderedPageBreak/>
        <w:drawing>
          <wp:inline distT="0" distB="0" distL="0" distR="0" wp14:anchorId="4CD426BE" wp14:editId="5B7FCDDB">
            <wp:extent cx="3037840" cy="2278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3037840" cy="2278380"/>
                    </a:xfrm>
                    <a:prstGeom prst="rect">
                      <a:avLst/>
                    </a:prstGeom>
                  </pic:spPr>
                </pic:pic>
              </a:graphicData>
            </a:graphic>
          </wp:inline>
        </w:drawing>
      </w:r>
    </w:p>
    <w:p w14:paraId="2F159E59" w14:textId="4241BD3C" w:rsidR="00BB4732" w:rsidRPr="009B462A" w:rsidRDefault="00BB4732" w:rsidP="00BB4732">
      <w:pPr>
        <w:pStyle w:val="NormalWeb"/>
        <w:kinsoku w:val="0"/>
        <w:overflowPunct w:val="0"/>
        <w:snapToGrid w:val="0"/>
        <w:spacing w:before="0" w:beforeAutospacing="0" w:after="0" w:afterAutospacing="0"/>
        <w:textAlignment w:val="baseline"/>
        <w:rPr>
          <w:rFonts w:ascii="Arial" w:eastAsia="SimSun" w:hAnsi="Arial" w:cs="Arial"/>
          <w:b/>
          <w:bCs/>
          <w:kern w:val="24"/>
          <w:sz w:val="24"/>
          <w:szCs w:val="24"/>
          <w:lang w:eastAsia="zh-CN"/>
        </w:rPr>
      </w:pPr>
      <w:proofErr w:type="spellStart"/>
      <w:r w:rsidRPr="009B462A">
        <w:rPr>
          <w:rFonts w:ascii="Arial" w:eastAsia="SimSun" w:hAnsi="Arial" w:cs="Arial" w:hint="eastAsia"/>
          <w:b/>
          <w:bCs/>
          <w:kern w:val="24"/>
          <w:sz w:val="24"/>
          <w:szCs w:val="24"/>
          <w:lang w:eastAsia="zh-CN"/>
        </w:rPr>
        <w:t>M</w:t>
      </w:r>
      <w:r w:rsidRPr="009B462A">
        <w:rPr>
          <w:rFonts w:ascii="Arial" w:eastAsia="SimSun" w:hAnsi="Arial" w:cs="Arial"/>
          <w:b/>
          <w:bCs/>
          <w:kern w:val="24"/>
          <w:sz w:val="24"/>
          <w:szCs w:val="24"/>
          <w:lang w:eastAsia="zh-CN"/>
        </w:rPr>
        <w:t>atlab</w:t>
      </w:r>
      <w:proofErr w:type="spellEnd"/>
      <w:r w:rsidRPr="009B462A">
        <w:rPr>
          <w:rFonts w:ascii="Arial" w:eastAsia="SimSun" w:hAnsi="Arial" w:cs="Arial"/>
          <w:b/>
          <w:bCs/>
          <w:kern w:val="24"/>
          <w:sz w:val="24"/>
          <w:szCs w:val="24"/>
          <w:lang w:eastAsia="zh-CN"/>
        </w:rPr>
        <w:t xml:space="preserve"> code:</w:t>
      </w:r>
    </w:p>
    <w:p w14:paraId="2CC9F7B6"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Gamma=</w:t>
      </w:r>
      <w:proofErr w:type="gramStart"/>
      <w:r w:rsidRPr="00AF4072">
        <w:rPr>
          <w:rFonts w:ascii="Arial" w:hAnsi="Arial" w:cs="Arial"/>
          <w:color w:val="000000"/>
        </w:rPr>
        <w:t>3.2;</w:t>
      </w:r>
      <w:proofErr w:type="gramEnd"/>
    </w:p>
    <w:p w14:paraId="5B30BAA9"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c=3*</w:t>
      </w:r>
      <w:proofErr w:type="gramStart"/>
      <w:r w:rsidRPr="00AF4072">
        <w:rPr>
          <w:rFonts w:ascii="Arial" w:hAnsi="Arial" w:cs="Arial"/>
          <w:color w:val="000000"/>
        </w:rPr>
        <w:t>10.^</w:t>
      </w:r>
      <w:proofErr w:type="gramEnd"/>
      <w:r w:rsidRPr="00AF4072">
        <w:rPr>
          <w:rFonts w:ascii="Arial" w:hAnsi="Arial" w:cs="Arial"/>
          <w:color w:val="000000"/>
        </w:rPr>
        <w:t>8;</w:t>
      </w:r>
    </w:p>
    <w:p w14:paraId="7775D26A"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f=9*</w:t>
      </w:r>
      <w:proofErr w:type="gramStart"/>
      <w:r w:rsidRPr="00AF4072">
        <w:rPr>
          <w:rFonts w:ascii="Arial" w:hAnsi="Arial" w:cs="Arial"/>
          <w:color w:val="000000"/>
        </w:rPr>
        <w:t>10.^</w:t>
      </w:r>
      <w:proofErr w:type="gramEnd"/>
      <w:r w:rsidRPr="00AF4072">
        <w:rPr>
          <w:rFonts w:ascii="Arial" w:hAnsi="Arial" w:cs="Arial"/>
          <w:color w:val="000000"/>
        </w:rPr>
        <w:t>8;</w:t>
      </w:r>
    </w:p>
    <w:p w14:paraId="7E16115C"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d=0:</w:t>
      </w:r>
      <w:proofErr w:type="gramStart"/>
      <w:r w:rsidRPr="00AF4072">
        <w:rPr>
          <w:rFonts w:ascii="Arial" w:hAnsi="Arial" w:cs="Arial"/>
          <w:color w:val="000000"/>
        </w:rPr>
        <w:t>100;</w:t>
      </w:r>
      <w:proofErr w:type="gramEnd"/>
    </w:p>
    <w:p w14:paraId="2FA4E325"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d0=</w:t>
      </w:r>
      <w:proofErr w:type="gramStart"/>
      <w:r w:rsidRPr="00AF4072">
        <w:rPr>
          <w:rFonts w:ascii="Arial" w:hAnsi="Arial" w:cs="Arial"/>
          <w:color w:val="000000"/>
        </w:rPr>
        <w:t>1;</w:t>
      </w:r>
      <w:proofErr w:type="gramEnd"/>
    </w:p>
    <w:p w14:paraId="63AACB7F"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l=</w:t>
      </w:r>
      <w:proofErr w:type="gramStart"/>
      <w:r w:rsidRPr="00AF4072">
        <w:rPr>
          <w:rFonts w:ascii="Arial" w:hAnsi="Arial" w:cs="Arial"/>
          <w:color w:val="000000"/>
        </w:rPr>
        <w:t>20.*</w:t>
      </w:r>
      <w:proofErr w:type="gramEnd"/>
      <w:r w:rsidRPr="00AF4072">
        <w:rPr>
          <w:rFonts w:ascii="Arial" w:hAnsi="Arial" w:cs="Arial"/>
          <w:color w:val="000000"/>
        </w:rPr>
        <w:t>log(c./4./f./d0./pi)/log(10)+10.*Gamma.*log(d0./d)/log(10);</w:t>
      </w:r>
    </w:p>
    <w:p w14:paraId="2A4DA4CC" w14:textId="77777777" w:rsidR="00AF4072" w:rsidRPr="00AF4072" w:rsidRDefault="00AF4072" w:rsidP="00AF4072">
      <w:pPr>
        <w:widowControl w:val="0"/>
        <w:autoSpaceDE w:val="0"/>
        <w:autoSpaceDN w:val="0"/>
        <w:adjustRightInd w:val="0"/>
        <w:rPr>
          <w:rFonts w:ascii="Arial" w:hAnsi="Arial" w:cs="Arial"/>
        </w:rPr>
      </w:pPr>
      <w:r w:rsidRPr="00AF4072">
        <w:rPr>
          <w:rFonts w:ascii="Arial" w:hAnsi="Arial" w:cs="Arial"/>
          <w:color w:val="000000"/>
        </w:rPr>
        <w:t>plot(</w:t>
      </w:r>
      <w:proofErr w:type="spellStart"/>
      <w:proofErr w:type="gramStart"/>
      <w:r w:rsidRPr="00AF4072">
        <w:rPr>
          <w:rFonts w:ascii="Arial" w:hAnsi="Arial" w:cs="Arial"/>
          <w:color w:val="000000"/>
        </w:rPr>
        <w:t>d,l</w:t>
      </w:r>
      <w:proofErr w:type="spellEnd"/>
      <w:proofErr w:type="gramEnd"/>
      <w:r w:rsidRPr="00AF4072">
        <w:rPr>
          <w:rFonts w:ascii="Arial" w:hAnsi="Arial" w:cs="Arial"/>
          <w:color w:val="000000"/>
        </w:rPr>
        <w:t>);</w:t>
      </w:r>
    </w:p>
    <w:p w14:paraId="7FB801E5" w14:textId="77777777" w:rsidR="00AF4072" w:rsidRPr="00AF4072" w:rsidRDefault="00AF4072" w:rsidP="00AF4072">
      <w:pPr>
        <w:widowControl w:val="0"/>
        <w:autoSpaceDE w:val="0"/>
        <w:autoSpaceDN w:val="0"/>
        <w:adjustRightInd w:val="0"/>
        <w:rPr>
          <w:rFonts w:ascii="Arial" w:hAnsi="Arial" w:cs="Arial"/>
        </w:rPr>
      </w:pPr>
      <w:proofErr w:type="spellStart"/>
      <w:r w:rsidRPr="00AF4072">
        <w:rPr>
          <w:rFonts w:ascii="Arial" w:hAnsi="Arial" w:cs="Arial"/>
          <w:color w:val="000000"/>
        </w:rPr>
        <w:t>xlabel</w:t>
      </w:r>
      <w:proofErr w:type="spellEnd"/>
      <w:r w:rsidRPr="00AF4072">
        <w:rPr>
          <w:rFonts w:ascii="Arial" w:hAnsi="Arial" w:cs="Arial"/>
          <w:color w:val="000000"/>
        </w:rPr>
        <w:t>(</w:t>
      </w:r>
      <w:r w:rsidRPr="00AF4072">
        <w:rPr>
          <w:rFonts w:ascii="Arial" w:hAnsi="Arial" w:cs="Arial"/>
          <w:color w:val="A020F0"/>
        </w:rPr>
        <w:t>'Distance[m]'</w:t>
      </w:r>
      <w:proofErr w:type="gramStart"/>
      <w:r w:rsidRPr="00AF4072">
        <w:rPr>
          <w:rFonts w:ascii="Arial" w:hAnsi="Arial" w:cs="Arial"/>
          <w:color w:val="000000"/>
        </w:rPr>
        <w:t>);</w:t>
      </w:r>
      <w:proofErr w:type="gramEnd"/>
    </w:p>
    <w:p w14:paraId="512D9B96" w14:textId="77777777" w:rsidR="00AF4072" w:rsidRPr="00AF4072" w:rsidRDefault="00AF4072" w:rsidP="00AF4072">
      <w:pPr>
        <w:widowControl w:val="0"/>
        <w:autoSpaceDE w:val="0"/>
        <w:autoSpaceDN w:val="0"/>
        <w:adjustRightInd w:val="0"/>
        <w:rPr>
          <w:rFonts w:ascii="Arial" w:hAnsi="Arial" w:cs="Arial"/>
        </w:rPr>
      </w:pPr>
      <w:proofErr w:type="spellStart"/>
      <w:proofErr w:type="gramStart"/>
      <w:r w:rsidRPr="00AF4072">
        <w:rPr>
          <w:rFonts w:ascii="Arial" w:hAnsi="Arial" w:cs="Arial"/>
          <w:color w:val="000000"/>
        </w:rPr>
        <w:t>ylabel</w:t>
      </w:r>
      <w:proofErr w:type="spellEnd"/>
      <w:r w:rsidRPr="00AF4072">
        <w:rPr>
          <w:rFonts w:ascii="Arial" w:hAnsi="Arial" w:cs="Arial"/>
          <w:color w:val="000000"/>
        </w:rPr>
        <w:t>(</w:t>
      </w:r>
      <w:proofErr w:type="gramEnd"/>
      <w:r w:rsidRPr="00AF4072">
        <w:rPr>
          <w:rFonts w:ascii="Arial" w:hAnsi="Arial" w:cs="Arial"/>
          <w:color w:val="A020F0"/>
        </w:rPr>
        <w:t>'Path losses[dB]'</w:t>
      </w:r>
      <w:r w:rsidRPr="00AF4072">
        <w:rPr>
          <w:rFonts w:ascii="Arial" w:hAnsi="Arial" w:cs="Arial"/>
          <w:color w:val="000000"/>
        </w:rPr>
        <w:t>);</w:t>
      </w:r>
    </w:p>
    <w:p w14:paraId="1BD58069" w14:textId="77777777" w:rsidR="00BB4732" w:rsidRDefault="00BB4732" w:rsidP="00BB4732">
      <w:pPr>
        <w:pStyle w:val="NormalWeb"/>
        <w:kinsoku w:val="0"/>
        <w:overflowPunct w:val="0"/>
        <w:snapToGrid w:val="0"/>
        <w:spacing w:before="0" w:beforeAutospacing="0" w:after="0" w:afterAutospacing="0"/>
        <w:textAlignment w:val="baseline"/>
        <w:rPr>
          <w:rFonts w:ascii="Arial" w:eastAsia="Georgia" w:hAnsi="Arial" w:cs="Arial"/>
          <w:kern w:val="24"/>
          <w:sz w:val="24"/>
          <w:szCs w:val="24"/>
        </w:rPr>
      </w:pPr>
    </w:p>
    <w:p w14:paraId="7E3B76BD" w14:textId="77777777" w:rsidR="00414163" w:rsidRDefault="00414163" w:rsidP="00DA7177">
      <w:pPr>
        <w:pStyle w:val="NormalWeb"/>
        <w:kinsoku w:val="0"/>
        <w:overflowPunct w:val="0"/>
        <w:snapToGrid w:val="0"/>
        <w:spacing w:before="0" w:beforeAutospacing="0" w:after="0" w:afterAutospacing="0"/>
        <w:textAlignment w:val="baseline"/>
        <w:rPr>
          <w:rFonts w:ascii="Arial" w:hAnsi="Arial" w:cs="Arial"/>
          <w:sz w:val="24"/>
          <w:szCs w:val="24"/>
        </w:rPr>
      </w:pPr>
      <w:r w:rsidRPr="00414163">
        <w:rPr>
          <w:rFonts w:ascii="Arial" w:hAnsi="Arial" w:cs="Arial"/>
          <w:sz w:val="24"/>
          <w:szCs w:val="24"/>
        </w:rPr>
        <w:t xml:space="preserve">To enable the communication between the nodes and ultimately the cloud, we consider two communication alternatives: </w:t>
      </w:r>
    </w:p>
    <w:p w14:paraId="7967FD24" w14:textId="77777777" w:rsidR="00414163" w:rsidRDefault="00414163" w:rsidP="00414163">
      <w:pPr>
        <w:pStyle w:val="NormalWeb"/>
        <w:kinsoku w:val="0"/>
        <w:overflowPunct w:val="0"/>
        <w:snapToGrid w:val="0"/>
        <w:spacing w:before="0" w:beforeAutospacing="0" w:after="0" w:afterAutospacing="0"/>
        <w:ind w:firstLineChars="100" w:firstLine="240"/>
        <w:textAlignment w:val="baseline"/>
        <w:rPr>
          <w:rFonts w:ascii="Arial" w:hAnsi="Arial" w:cs="Arial"/>
          <w:sz w:val="24"/>
          <w:szCs w:val="24"/>
        </w:rPr>
      </w:pPr>
      <w:r w:rsidRPr="00414163">
        <w:rPr>
          <w:rFonts w:ascii="Arial" w:hAnsi="Arial" w:cs="Arial"/>
          <w:sz w:val="24"/>
          <w:szCs w:val="24"/>
        </w:rPr>
        <w:t xml:space="preserve">- </w:t>
      </w:r>
      <w:r>
        <w:rPr>
          <w:rFonts w:ascii="Arial" w:hAnsi="Arial" w:cs="Arial"/>
          <w:sz w:val="24"/>
          <w:szCs w:val="24"/>
        </w:rPr>
        <w:t xml:space="preserve">  </w:t>
      </w:r>
      <w:r w:rsidRPr="00414163">
        <w:rPr>
          <w:rFonts w:ascii="Arial" w:hAnsi="Arial" w:cs="Arial"/>
          <w:sz w:val="24"/>
          <w:szCs w:val="24"/>
        </w:rPr>
        <w:t xml:space="preserve">Option A: Low-Power Wide Area Network based on LoRaWAN: </w:t>
      </w:r>
    </w:p>
    <w:p w14:paraId="055B871E" w14:textId="77777777" w:rsidR="00414163" w:rsidRDefault="00414163" w:rsidP="00414163">
      <w:pPr>
        <w:pStyle w:val="NormalWeb"/>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Direct communication from each node to its closest base station (BS). </w:t>
      </w:r>
    </w:p>
    <w:p w14:paraId="7D150BA4" w14:textId="77777777" w:rsidR="00414163" w:rsidRDefault="00414163" w:rsidP="00414163">
      <w:pPr>
        <w:pStyle w:val="NormalWeb"/>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Bandwidth: 500 kHz. </w:t>
      </w:r>
    </w:p>
    <w:p w14:paraId="7D8A485F" w14:textId="77777777" w:rsidR="00414163" w:rsidRDefault="00414163" w:rsidP="00414163">
      <w:pPr>
        <w:pStyle w:val="NormalWeb"/>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Spreading factor: SF8 </w:t>
      </w:r>
    </w:p>
    <w:p w14:paraId="5D9BCA3A" w14:textId="77777777" w:rsidR="00414163" w:rsidRDefault="00414163" w:rsidP="00414163">
      <w:pPr>
        <w:pStyle w:val="NormalWeb"/>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Data-rate: 12.5 kilo-bits-per-second (kbps) </w:t>
      </w:r>
    </w:p>
    <w:p w14:paraId="5F3D0971" w14:textId="77777777" w:rsidR="00414163" w:rsidRDefault="00414163" w:rsidP="00414163">
      <w:pPr>
        <w:pStyle w:val="NormalWeb"/>
        <w:kinsoku w:val="0"/>
        <w:overflowPunct w:val="0"/>
        <w:snapToGrid w:val="0"/>
        <w:spacing w:before="0" w:beforeAutospacing="0" w:after="0" w:afterAutospacing="0"/>
        <w:ind w:firstLineChars="450" w:firstLine="1080"/>
        <w:textAlignment w:val="baseline"/>
        <w:rPr>
          <w:rFonts w:ascii="Arial" w:hAnsi="Arial" w:cs="Arial"/>
          <w:sz w:val="24"/>
          <w:szCs w:val="24"/>
        </w:rPr>
      </w:pPr>
      <w:r w:rsidRPr="00414163">
        <w:rPr>
          <w:rFonts w:ascii="Arial" w:hAnsi="Arial" w:cs="Arial"/>
          <w:sz w:val="24"/>
          <w:szCs w:val="24"/>
        </w:rPr>
        <w:t xml:space="preserve">o The BS equivalent noise power of -100 dBm. </w:t>
      </w:r>
    </w:p>
    <w:p w14:paraId="23DD7D58" w14:textId="5B8E971C" w:rsidR="00414163" w:rsidRDefault="00414163" w:rsidP="00414163">
      <w:pPr>
        <w:pStyle w:val="NormalWeb"/>
        <w:kinsoku w:val="0"/>
        <w:overflowPunct w:val="0"/>
        <w:snapToGrid w:val="0"/>
        <w:spacing w:before="0" w:beforeAutospacing="0" w:after="0" w:afterAutospacing="0"/>
        <w:ind w:leftChars="800" w:left="1920"/>
        <w:textAlignment w:val="baseline"/>
        <w:rPr>
          <w:rFonts w:ascii="Arial" w:hAnsi="Arial" w:cs="Arial"/>
          <w:sz w:val="24"/>
          <w:szCs w:val="24"/>
        </w:rPr>
      </w:pPr>
      <w:r w:rsidRPr="00414163">
        <w:rPr>
          <w:rFonts w:ascii="Arial" w:hAnsi="Arial" w:cs="Arial"/>
          <w:sz w:val="24"/>
          <w:szCs w:val="24"/>
        </w:rPr>
        <w:t>A signal to noise ratio of at least 20 dB is needed to ensure that the Bit Error Rate (BER) is of 10</w:t>
      </w:r>
      <w:r w:rsidRPr="00F54265">
        <w:rPr>
          <w:rFonts w:ascii="Arial" w:hAnsi="Arial" w:cs="Arial"/>
          <w:sz w:val="24"/>
          <w:szCs w:val="24"/>
          <w:vertAlign w:val="superscript"/>
        </w:rPr>
        <w:t>-5</w:t>
      </w:r>
      <w:r w:rsidRPr="00414163">
        <w:rPr>
          <w:rFonts w:ascii="Arial" w:hAnsi="Arial" w:cs="Arial"/>
          <w:sz w:val="24"/>
          <w:szCs w:val="24"/>
        </w:rPr>
        <w:t xml:space="preserve"> at most.</w:t>
      </w:r>
    </w:p>
    <w:p w14:paraId="0847E764" w14:textId="77777777" w:rsidR="00414163" w:rsidRDefault="00414163" w:rsidP="00414163">
      <w:pPr>
        <w:pStyle w:val="NormalWeb"/>
        <w:kinsoku w:val="0"/>
        <w:overflowPunct w:val="0"/>
        <w:snapToGrid w:val="0"/>
        <w:spacing w:before="0" w:beforeAutospacing="0" w:after="0" w:afterAutospacing="0"/>
        <w:ind w:leftChars="800" w:left="1920"/>
        <w:textAlignment w:val="baseline"/>
        <w:rPr>
          <w:rFonts w:ascii="Arial" w:hAnsi="Arial" w:cs="Arial"/>
          <w:sz w:val="24"/>
          <w:szCs w:val="24"/>
        </w:rPr>
      </w:pPr>
    </w:p>
    <w:p w14:paraId="71E7EB77" w14:textId="17D13FA7" w:rsidR="00414163" w:rsidRDefault="00414163" w:rsidP="00414163">
      <w:pPr>
        <w:pStyle w:val="NormalWeb"/>
        <w:kinsoku w:val="0"/>
        <w:overflowPunct w:val="0"/>
        <w:snapToGrid w:val="0"/>
        <w:spacing w:before="0" w:beforeAutospacing="0" w:after="0" w:afterAutospacing="0"/>
        <w:textAlignment w:val="baseline"/>
        <w:rPr>
          <w:rFonts w:ascii="Arial" w:hAnsi="Arial" w:cs="Arial"/>
          <w:b/>
          <w:bCs/>
          <w:sz w:val="24"/>
          <w:szCs w:val="24"/>
        </w:rPr>
      </w:pPr>
      <w:r w:rsidRPr="00414163">
        <w:rPr>
          <w:rFonts w:ascii="Arial" w:hAnsi="Arial" w:cs="Arial"/>
          <w:b/>
          <w:bCs/>
          <w:sz w:val="24"/>
          <w:szCs w:val="24"/>
        </w:rPr>
        <w:t>Question 2: What is the minimum received power at the BS needed to satisfy the BER requirement? (5 points)</w:t>
      </w:r>
    </w:p>
    <w:p w14:paraId="51839ECB" w14:textId="77777777" w:rsidR="002F0A3E" w:rsidRDefault="002F0A3E" w:rsidP="00414163">
      <w:pPr>
        <w:pStyle w:val="NormalWeb"/>
        <w:kinsoku w:val="0"/>
        <w:overflowPunct w:val="0"/>
        <w:snapToGrid w:val="0"/>
        <w:spacing w:before="0" w:beforeAutospacing="0" w:after="0" w:afterAutospacing="0"/>
        <w:textAlignment w:val="baseline"/>
        <w:rPr>
          <w:rFonts w:ascii="Arial" w:hAnsi="Arial" w:cs="Arial"/>
          <w:b/>
          <w:bCs/>
          <w:sz w:val="24"/>
          <w:szCs w:val="24"/>
        </w:rPr>
      </w:pPr>
    </w:p>
    <w:p w14:paraId="57D94B06" w14:textId="48139124" w:rsidR="00414163" w:rsidRDefault="00414163" w:rsidP="00414163">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hAnsi="Arial" w:cs="Arial" w:hint="cs"/>
          <w:sz w:val="24"/>
          <w:szCs w:val="24"/>
        </w:rPr>
        <w:t>A</w:t>
      </w:r>
      <w:r>
        <w:rPr>
          <w:rFonts w:ascii="Arial" w:hAnsi="Arial" w:cs="Arial"/>
          <w:sz w:val="24"/>
          <w:szCs w:val="24"/>
        </w:rPr>
        <w:t xml:space="preserve">: </w:t>
      </w:r>
      <m:oMath>
        <m:r>
          <w:rPr>
            <w:rFonts w:ascii="Cambria Math" w:hAnsi="Cambria Math" w:cs="Arial"/>
            <w:sz w:val="24"/>
            <w:szCs w:val="24"/>
          </w:rPr>
          <m:t>SNR=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0</m:t>
                </m:r>
              </m:sub>
            </m:sSub>
          </m:den>
        </m:f>
        <m:r>
          <w:rPr>
            <w:rFonts w:ascii="Cambria Math" w:hAnsi="Cambria Math" w:cs="Arial"/>
            <w:sz w:val="24"/>
            <w:szCs w:val="24"/>
          </w:rPr>
          <m:t>=20dB=</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sidR="00C77907">
        <w:rPr>
          <w:rFonts w:ascii="Arial" w:eastAsia="SimSun" w:hAnsi="Arial" w:cs="Arial" w:hint="eastAsia"/>
          <w:sz w:val="24"/>
          <w:szCs w:val="24"/>
          <w:lang w:eastAsia="zh-CN"/>
        </w:rPr>
        <w:t xml:space="preserve"> </w:t>
      </w:r>
      <w:r w:rsidR="00C77907">
        <w:rPr>
          <w:rFonts w:ascii="Arial" w:eastAsia="SimSun" w:hAnsi="Arial" w:cs="Arial"/>
          <w:sz w:val="24"/>
          <w:szCs w:val="24"/>
          <w:lang w:eastAsia="zh-CN"/>
        </w:rPr>
        <w:t xml:space="preserve">and </w:t>
      </w:r>
      <m:oMath>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N</m:t>
            </m:r>
          </m:e>
          <m:sub>
            <m:r>
              <w:rPr>
                <w:rFonts w:ascii="Cambria Math" w:eastAsia="SimSun" w:hAnsi="Cambria Math" w:cs="Arial"/>
                <w:sz w:val="24"/>
                <w:szCs w:val="24"/>
                <w:lang w:eastAsia="zh-CN"/>
              </w:rPr>
              <m:t>0</m:t>
            </m:r>
          </m:sub>
        </m:sSub>
        <m:r>
          <w:rPr>
            <w:rFonts w:ascii="Cambria Math" w:eastAsia="SimSun" w:hAnsi="Cambria Math" w:cs="Arial"/>
            <w:sz w:val="24"/>
            <w:szCs w:val="24"/>
            <w:lang w:eastAsia="zh-CN"/>
          </w:rPr>
          <m:t>=-100dBm=</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-10</m:t>
            </m:r>
          </m:sup>
        </m:sSup>
        <m:r>
          <w:rPr>
            <w:rFonts w:ascii="Cambria Math" w:eastAsia="SimSun" w:hAnsi="Cambria Math" w:cs="Arial"/>
            <w:sz w:val="24"/>
            <w:szCs w:val="24"/>
            <w:lang w:eastAsia="zh-CN"/>
          </w:rPr>
          <m:t>mW</m:t>
        </m:r>
      </m:oMath>
    </w:p>
    <w:p w14:paraId="31B3E925" w14:textId="369B22E1" w:rsidR="00C77907" w:rsidRDefault="00C77907" w:rsidP="00414163">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eastAsia="SimSun" w:hAnsi="Arial" w:cs="Arial" w:hint="eastAsia"/>
          <w:sz w:val="24"/>
          <w:szCs w:val="24"/>
          <w:lang w:eastAsia="zh-CN"/>
        </w:rPr>
        <w:t xml:space="preserve"> </w:t>
      </w:r>
      <w:r>
        <w:rPr>
          <w:rFonts w:ascii="Arial" w:eastAsia="SimSun" w:hAnsi="Arial" w:cs="Arial"/>
          <w:sz w:val="24"/>
          <w:szCs w:val="24"/>
          <w:lang w:eastAsia="zh-CN"/>
        </w:rPr>
        <w:t xml:space="preserve">    </w:t>
      </w:r>
      <w:proofErr w:type="gramStart"/>
      <w:r>
        <w:rPr>
          <w:rFonts w:ascii="Arial" w:eastAsia="SimSun" w:hAnsi="Arial" w:cs="Arial"/>
          <w:sz w:val="24"/>
          <w:szCs w:val="24"/>
          <w:lang w:eastAsia="zh-CN"/>
        </w:rPr>
        <w:t>So</w:t>
      </w:r>
      <w:proofErr w:type="gramEnd"/>
      <w:r>
        <w:rPr>
          <w:rFonts w:ascii="Arial" w:eastAsia="SimSun" w:hAnsi="Arial" w:cs="Arial"/>
          <w:sz w:val="24"/>
          <w:szCs w:val="24"/>
          <w:lang w:eastAsia="zh-CN"/>
        </w:rPr>
        <w:t xml:space="preserve"> </w:t>
      </w:r>
      <w:r w:rsidR="00DB5592">
        <w:rPr>
          <w:rFonts w:ascii="Arial" w:eastAsia="SimSun" w:hAnsi="Arial" w:cs="Arial"/>
          <w:sz w:val="24"/>
          <w:szCs w:val="24"/>
          <w:lang w:eastAsia="zh-CN"/>
        </w:rPr>
        <w:t>the minimum received power</w:t>
      </w:r>
      <w:r w:rsidR="00DB5592">
        <w:rPr>
          <w:rFonts w:ascii="Arial" w:eastAsia="SimSun" w:hAnsi="Arial" w:cs="Arial" w:hint="eastAsia"/>
          <w:sz w:val="24"/>
          <w:szCs w:val="24"/>
          <w:lang w:eastAsia="zh-CN"/>
        </w:rPr>
        <w:t xml:space="preserve"> </w:t>
      </w:r>
      <m:oMath>
        <m:func>
          <m:funcPr>
            <m:ctrlPr>
              <w:rPr>
                <w:rFonts w:ascii="Cambria Math" w:eastAsia="SimSun" w:hAnsi="Cambria Math" w:cs="Arial"/>
                <w:i/>
                <w:sz w:val="24"/>
                <w:szCs w:val="24"/>
                <w:lang w:eastAsia="zh-CN"/>
              </w:rPr>
            </m:ctrlPr>
          </m:funcPr>
          <m:fName>
            <m:limLow>
              <m:limLowPr>
                <m:ctrlPr>
                  <w:rPr>
                    <w:rFonts w:ascii="Cambria Math" w:eastAsia="SimSun" w:hAnsi="Cambria Math" w:cs="Arial"/>
                    <w:i/>
                    <w:sz w:val="24"/>
                    <w:szCs w:val="24"/>
                    <w:lang w:eastAsia="zh-CN"/>
                  </w:rPr>
                </m:ctrlPr>
              </m:limLowPr>
              <m:e>
                <m:r>
                  <m:rPr>
                    <m:sty m:val="p"/>
                  </m:rPr>
                  <w:rPr>
                    <w:rFonts w:ascii="Cambria Math" w:eastAsia="SimSun" w:hAnsi="Cambria Math" w:cs="Arial"/>
                    <w:sz w:val="24"/>
                    <w:szCs w:val="24"/>
                  </w:rPr>
                  <m:t>min</m:t>
                </m:r>
              </m:e>
              <m:lim/>
            </m:limLow>
          </m:fName>
          <m:e>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(P</m:t>
                </m:r>
              </m:e>
              <m:sub>
                <m:r>
                  <w:rPr>
                    <w:rFonts w:ascii="Cambria Math" w:eastAsia="SimSun" w:hAnsi="Cambria Math" w:cs="Arial"/>
                    <w:sz w:val="24"/>
                    <w:szCs w:val="24"/>
                    <w:lang w:eastAsia="zh-CN"/>
                  </w:rPr>
                  <m:t>rx</m:t>
                </m:r>
              </m:sub>
            </m:sSub>
            <m:r>
              <w:rPr>
                <w:rFonts w:ascii="Cambria Math" w:eastAsia="SimSun" w:hAnsi="Cambria Math" w:cs="Arial"/>
                <w:sz w:val="24"/>
                <w:szCs w:val="24"/>
                <w:lang w:eastAsia="zh-CN"/>
              </w:rPr>
              <m:t>)</m:t>
            </m:r>
          </m:e>
        </m:func>
        <m:r>
          <w:rPr>
            <w:rFonts w:ascii="Cambria Math" w:eastAsia="SimSun" w:hAnsi="Cambria Math" w:cs="Arial"/>
            <w:sz w:val="24"/>
            <w:szCs w:val="24"/>
            <w:lang w:eastAsia="zh-CN"/>
          </w:rPr>
          <m:t>=</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-10</m:t>
            </m:r>
          </m:sup>
        </m:sSup>
        <m:r>
          <w:rPr>
            <w:rFonts w:ascii="Cambria Math" w:eastAsia="SimSun" w:hAnsi="Cambria Math" w:cs="Arial"/>
            <w:sz w:val="24"/>
            <w:szCs w:val="24"/>
            <w:lang w:eastAsia="zh-CN"/>
          </w:rPr>
          <m:t>mW*</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2</m:t>
            </m:r>
          </m:sup>
        </m:sSup>
        <m:r>
          <w:rPr>
            <w:rFonts w:ascii="Cambria Math" w:eastAsia="SimSun" w:hAnsi="Cambria Math" w:cs="Arial"/>
            <w:sz w:val="24"/>
            <w:szCs w:val="24"/>
            <w:lang w:eastAsia="zh-CN"/>
          </w:rPr>
          <m:t>=</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-8</m:t>
            </m:r>
          </m:sup>
        </m:sSup>
        <m:r>
          <w:rPr>
            <w:rFonts w:ascii="Cambria Math" w:eastAsia="SimSun" w:hAnsi="Cambria Math" w:cs="Arial"/>
            <w:sz w:val="24"/>
            <w:szCs w:val="24"/>
            <w:lang w:eastAsia="zh-CN"/>
          </w:rPr>
          <m:t>mW=-80dBm</m:t>
        </m:r>
      </m:oMath>
    </w:p>
    <w:p w14:paraId="7B57B261" w14:textId="0C5BCDB5" w:rsidR="00B621E7" w:rsidRDefault="00B621E7" w:rsidP="00414163">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p>
    <w:p w14:paraId="5A473691" w14:textId="6EFEEECB" w:rsidR="00243AA6" w:rsidRDefault="00243AA6" w:rsidP="00414163">
      <w:pPr>
        <w:pStyle w:val="NormalWeb"/>
        <w:kinsoku w:val="0"/>
        <w:overflowPunct w:val="0"/>
        <w:snapToGrid w:val="0"/>
        <w:spacing w:before="0" w:beforeAutospacing="0" w:after="0" w:afterAutospacing="0"/>
        <w:textAlignment w:val="baseline"/>
        <w:rPr>
          <w:rFonts w:ascii="Arial" w:hAnsi="Arial" w:cs="Arial"/>
          <w:b/>
          <w:bCs/>
          <w:sz w:val="24"/>
          <w:szCs w:val="24"/>
        </w:rPr>
      </w:pPr>
      <w:r w:rsidRPr="00243AA6">
        <w:rPr>
          <w:rFonts w:ascii="Arial" w:hAnsi="Arial" w:cs="Arial"/>
          <w:b/>
          <w:bCs/>
          <w:sz w:val="24"/>
          <w:szCs w:val="24"/>
        </w:rPr>
        <w:t>Question 3: Compute and plot the required transmission power as a function of the distance between a node and the BS. (5 points)</w:t>
      </w:r>
    </w:p>
    <w:p w14:paraId="56BAABC5" w14:textId="0791C8E8" w:rsidR="00243AA6" w:rsidRDefault="00243AA6" w:rsidP="00414163">
      <w:pPr>
        <w:pStyle w:val="NormalWeb"/>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B3570B">
        <w:rPr>
          <w:rFonts w:ascii="Arial" w:hAnsi="Arial" w:cs="Arial"/>
          <w:sz w:val="24"/>
          <w:szCs w:val="24"/>
        </w:rPr>
        <w:t>Set the distance between a node and the BS as d</w:t>
      </w:r>
      <w:r w:rsidR="002A6A9C">
        <w:rPr>
          <w:rFonts w:ascii="Arial" w:hAnsi="Arial" w:cs="Arial"/>
          <w:sz w:val="24"/>
          <w:szCs w:val="24"/>
        </w:rPr>
        <w:t>, and use the result of Question1:</w:t>
      </w:r>
    </w:p>
    <w:p w14:paraId="49C4B2B1" w14:textId="251959F6" w:rsidR="00DA42B3" w:rsidRPr="00DA42B3" w:rsidRDefault="008D2C69" w:rsidP="00414163">
      <w:pPr>
        <w:pStyle w:val="NormalWeb"/>
        <w:kinsoku w:val="0"/>
        <w:overflowPunct w:val="0"/>
        <w:snapToGrid w:val="0"/>
        <w:spacing w:before="0" w:beforeAutospacing="0" w:after="0" w:afterAutospacing="0"/>
        <w:textAlignment w:val="baseline"/>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[dB]</m:t>
          </m:r>
        </m:oMath>
      </m:oMathPara>
    </w:p>
    <w:p w14:paraId="294916E3" w14:textId="1B54C2EB" w:rsidR="00B3570B" w:rsidRPr="006E2FFC" w:rsidRDefault="008D2C69" w:rsidP="00414163">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tx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rx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-l(d)[dB]</m:t>
          </m:r>
        </m:oMath>
      </m:oMathPara>
    </w:p>
    <w:p w14:paraId="426D9EA0" w14:textId="77777777" w:rsidR="008F3D18" w:rsidRPr="00F42573" w:rsidRDefault="008F3D18" w:rsidP="00414163">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5F9879E4" w14:textId="0AF48A48" w:rsidR="00F42573" w:rsidRDefault="00F42573" w:rsidP="00414163">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B</w:t>
      </w:r>
      <w:r>
        <w:rPr>
          <w:rFonts w:ascii="Arial" w:eastAsia="SimSun" w:hAnsi="Arial" w:cs="Arial"/>
          <w:kern w:val="24"/>
          <w:sz w:val="24"/>
          <w:szCs w:val="24"/>
          <w:lang w:eastAsia="zh-CN"/>
        </w:rPr>
        <w:t>ring in parameters</w:t>
      </w:r>
      <w:r w:rsidR="006E2FFC">
        <w:rPr>
          <w:rFonts w:ascii="Arial" w:eastAsia="SimSun" w:hAnsi="Arial" w:cs="Arial"/>
          <w:kern w:val="24"/>
          <w:sz w:val="24"/>
          <w:szCs w:val="24"/>
          <w:lang w:eastAsia="zh-CN"/>
        </w:rPr>
        <w:t xml:space="preserve"> and the result of Question1</w:t>
      </w:r>
      <w:r>
        <w:rPr>
          <w:rFonts w:ascii="Arial" w:eastAsia="SimSun" w:hAnsi="Arial" w:cs="Arial"/>
          <w:kern w:val="24"/>
          <w:sz w:val="24"/>
          <w:szCs w:val="24"/>
          <w:lang w:eastAsia="zh-CN"/>
        </w:rPr>
        <w:t>, we can get:</w:t>
      </w:r>
    </w:p>
    <w:p w14:paraId="3A7DA1C5" w14:textId="55CCD20C" w:rsidR="00F42573" w:rsidRDefault="006E2FFC" w:rsidP="00FC465C">
      <w:pPr>
        <w:pStyle w:val="NormalWeb"/>
        <w:kinsoku w:val="0"/>
        <w:overflowPunct w:val="0"/>
        <w:snapToGrid w:val="0"/>
        <w:spacing w:before="0" w:beforeAutospacing="0" w:after="0" w:afterAutospacing="0"/>
        <w:jc w:val="center"/>
        <w:textAlignment w:val="baseline"/>
        <w:rPr>
          <w:rFonts w:ascii="Arial" w:eastAsia="SimSun" w:hAnsi="Arial" w:cs="Arial"/>
          <w:kern w:val="24"/>
          <w:sz w:val="24"/>
          <w:szCs w:val="24"/>
          <w:lang w:eastAsia="zh-CN"/>
        </w:rPr>
      </w:pPr>
      <w:r>
        <w:rPr>
          <w:rFonts w:ascii="Arial" w:eastAsia="SimSun" w:hAnsi="Arial" w:cs="Arial" w:hint="eastAsia"/>
          <w:noProof/>
          <w:kern w:val="24"/>
          <w:sz w:val="24"/>
          <w:szCs w:val="24"/>
          <w:lang w:eastAsia="zh-CN"/>
        </w:rPr>
        <w:drawing>
          <wp:inline distT="0" distB="0" distL="0" distR="0" wp14:anchorId="2DA2FDFD" wp14:editId="5550B9F1">
            <wp:extent cx="2987040" cy="22402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2987040" cy="2240280"/>
                    </a:xfrm>
                    <a:prstGeom prst="rect">
                      <a:avLst/>
                    </a:prstGeom>
                  </pic:spPr>
                </pic:pic>
              </a:graphicData>
            </a:graphic>
          </wp:inline>
        </w:drawing>
      </w:r>
    </w:p>
    <w:p w14:paraId="4C4A193A" w14:textId="42FCEA41" w:rsidR="00D676AF" w:rsidRPr="009B462A" w:rsidRDefault="00E96914" w:rsidP="00D676AF">
      <w:pPr>
        <w:pStyle w:val="NormalWeb"/>
        <w:kinsoku w:val="0"/>
        <w:overflowPunct w:val="0"/>
        <w:snapToGrid w:val="0"/>
        <w:spacing w:before="0" w:beforeAutospacing="0" w:after="0" w:afterAutospacing="0"/>
        <w:textAlignment w:val="baseline"/>
        <w:rPr>
          <w:rFonts w:ascii="Arial" w:eastAsia="SimSun" w:hAnsi="Arial" w:cs="Arial"/>
          <w:b/>
          <w:bCs/>
          <w:kern w:val="24"/>
          <w:sz w:val="24"/>
          <w:szCs w:val="24"/>
          <w:lang w:eastAsia="zh-CN"/>
        </w:rPr>
      </w:pPr>
      <w:proofErr w:type="spellStart"/>
      <w:r w:rsidRPr="009B462A">
        <w:rPr>
          <w:rFonts w:ascii="Arial" w:eastAsia="SimSun" w:hAnsi="Arial" w:cs="Arial"/>
          <w:b/>
          <w:bCs/>
          <w:kern w:val="24"/>
          <w:sz w:val="24"/>
          <w:szCs w:val="24"/>
          <w:lang w:eastAsia="zh-CN"/>
        </w:rPr>
        <w:t>Matlab</w:t>
      </w:r>
      <w:proofErr w:type="spellEnd"/>
      <w:r w:rsidRPr="009B462A">
        <w:rPr>
          <w:rFonts w:ascii="Arial" w:eastAsia="SimSun" w:hAnsi="Arial" w:cs="Arial"/>
          <w:b/>
          <w:bCs/>
          <w:kern w:val="24"/>
          <w:sz w:val="24"/>
          <w:szCs w:val="24"/>
          <w:lang w:eastAsia="zh-CN"/>
        </w:rPr>
        <w:t xml:space="preserve"> code:</w:t>
      </w:r>
    </w:p>
    <w:p w14:paraId="5EBF66CC"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Gamma=</w:t>
      </w:r>
      <w:proofErr w:type="gramStart"/>
      <w:r w:rsidRPr="006E2FFC">
        <w:rPr>
          <w:rFonts w:ascii="Arial" w:hAnsi="Arial" w:cs="Arial"/>
          <w:color w:val="000000"/>
        </w:rPr>
        <w:t>3.2;</w:t>
      </w:r>
      <w:proofErr w:type="gramEnd"/>
    </w:p>
    <w:p w14:paraId="6FD79AC4"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c=3*</w:t>
      </w:r>
      <w:proofErr w:type="gramStart"/>
      <w:r w:rsidRPr="006E2FFC">
        <w:rPr>
          <w:rFonts w:ascii="Arial" w:hAnsi="Arial" w:cs="Arial"/>
          <w:color w:val="000000"/>
        </w:rPr>
        <w:t>10.^</w:t>
      </w:r>
      <w:proofErr w:type="gramEnd"/>
      <w:r w:rsidRPr="006E2FFC">
        <w:rPr>
          <w:rFonts w:ascii="Arial" w:hAnsi="Arial" w:cs="Arial"/>
          <w:color w:val="000000"/>
        </w:rPr>
        <w:t>8;</w:t>
      </w:r>
    </w:p>
    <w:p w14:paraId="3D59384E"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f=9*</w:t>
      </w:r>
      <w:proofErr w:type="gramStart"/>
      <w:r w:rsidRPr="006E2FFC">
        <w:rPr>
          <w:rFonts w:ascii="Arial" w:hAnsi="Arial" w:cs="Arial"/>
          <w:color w:val="000000"/>
        </w:rPr>
        <w:t>10.^</w:t>
      </w:r>
      <w:proofErr w:type="gramEnd"/>
      <w:r w:rsidRPr="006E2FFC">
        <w:rPr>
          <w:rFonts w:ascii="Arial" w:hAnsi="Arial" w:cs="Arial"/>
          <w:color w:val="000000"/>
        </w:rPr>
        <w:t>8;</w:t>
      </w:r>
    </w:p>
    <w:p w14:paraId="22D1DFC8"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d=0:</w:t>
      </w:r>
      <w:proofErr w:type="gramStart"/>
      <w:r w:rsidRPr="006E2FFC">
        <w:rPr>
          <w:rFonts w:ascii="Arial" w:hAnsi="Arial" w:cs="Arial"/>
          <w:color w:val="000000"/>
        </w:rPr>
        <w:t>100;</w:t>
      </w:r>
      <w:proofErr w:type="gramEnd"/>
    </w:p>
    <w:p w14:paraId="6882AE28"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d0=</w:t>
      </w:r>
      <w:proofErr w:type="gramStart"/>
      <w:r w:rsidRPr="006E2FFC">
        <w:rPr>
          <w:rFonts w:ascii="Arial" w:hAnsi="Arial" w:cs="Arial"/>
          <w:color w:val="000000"/>
        </w:rPr>
        <w:t>1;</w:t>
      </w:r>
      <w:proofErr w:type="gramEnd"/>
    </w:p>
    <w:p w14:paraId="78601EB4"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P_tx=-80-</w:t>
      </w:r>
      <w:proofErr w:type="gramStart"/>
      <w:r w:rsidRPr="006E2FFC">
        <w:rPr>
          <w:rFonts w:ascii="Arial" w:hAnsi="Arial" w:cs="Arial"/>
          <w:color w:val="000000"/>
        </w:rPr>
        <w:t>20.*</w:t>
      </w:r>
      <w:proofErr w:type="gramEnd"/>
      <w:r w:rsidRPr="006E2FFC">
        <w:rPr>
          <w:rFonts w:ascii="Arial" w:hAnsi="Arial" w:cs="Arial"/>
          <w:color w:val="000000"/>
        </w:rPr>
        <w:t>log(c./4./f./d0./pi)/log(10)-10.*Gamma.*log(d0./d)/log(10);</w:t>
      </w:r>
    </w:p>
    <w:p w14:paraId="1A86C7FE" w14:textId="77777777" w:rsidR="006E2FFC" w:rsidRPr="006E2FFC" w:rsidRDefault="006E2FFC" w:rsidP="006E2FFC">
      <w:pPr>
        <w:widowControl w:val="0"/>
        <w:autoSpaceDE w:val="0"/>
        <w:autoSpaceDN w:val="0"/>
        <w:adjustRightInd w:val="0"/>
        <w:rPr>
          <w:rFonts w:ascii="Arial" w:hAnsi="Arial" w:cs="Arial"/>
        </w:rPr>
      </w:pPr>
      <w:r w:rsidRPr="006E2FFC">
        <w:rPr>
          <w:rFonts w:ascii="Arial" w:hAnsi="Arial" w:cs="Arial"/>
          <w:color w:val="000000"/>
        </w:rPr>
        <w:t>plot(</w:t>
      </w:r>
      <w:proofErr w:type="spellStart"/>
      <w:proofErr w:type="gramStart"/>
      <w:r w:rsidRPr="006E2FFC">
        <w:rPr>
          <w:rFonts w:ascii="Arial" w:hAnsi="Arial" w:cs="Arial"/>
          <w:color w:val="000000"/>
        </w:rPr>
        <w:t>d,P</w:t>
      </w:r>
      <w:proofErr w:type="gramEnd"/>
      <w:r w:rsidRPr="006E2FFC">
        <w:rPr>
          <w:rFonts w:ascii="Arial" w:hAnsi="Arial" w:cs="Arial"/>
          <w:color w:val="000000"/>
        </w:rPr>
        <w:t>_tx</w:t>
      </w:r>
      <w:proofErr w:type="spellEnd"/>
      <w:r w:rsidRPr="006E2FFC">
        <w:rPr>
          <w:rFonts w:ascii="Arial" w:hAnsi="Arial" w:cs="Arial"/>
          <w:color w:val="000000"/>
        </w:rPr>
        <w:t>);</w:t>
      </w:r>
    </w:p>
    <w:p w14:paraId="3FB324A1" w14:textId="77777777" w:rsidR="006E2FFC" w:rsidRPr="006E2FFC" w:rsidRDefault="006E2FFC" w:rsidP="006E2FFC">
      <w:pPr>
        <w:widowControl w:val="0"/>
        <w:autoSpaceDE w:val="0"/>
        <w:autoSpaceDN w:val="0"/>
        <w:adjustRightInd w:val="0"/>
        <w:rPr>
          <w:rFonts w:ascii="Arial" w:hAnsi="Arial" w:cs="Arial"/>
        </w:rPr>
      </w:pPr>
      <w:proofErr w:type="spellStart"/>
      <w:r w:rsidRPr="006E2FFC">
        <w:rPr>
          <w:rFonts w:ascii="Arial" w:hAnsi="Arial" w:cs="Arial"/>
          <w:color w:val="000000"/>
        </w:rPr>
        <w:t>xlabel</w:t>
      </w:r>
      <w:proofErr w:type="spellEnd"/>
      <w:r w:rsidRPr="006E2FFC">
        <w:rPr>
          <w:rFonts w:ascii="Arial" w:hAnsi="Arial" w:cs="Arial"/>
          <w:color w:val="000000"/>
        </w:rPr>
        <w:t>(</w:t>
      </w:r>
      <w:r w:rsidRPr="006E2FFC">
        <w:rPr>
          <w:rFonts w:ascii="Arial" w:hAnsi="Arial" w:cs="Arial"/>
          <w:color w:val="A020F0"/>
        </w:rPr>
        <w:t>'Distance[m]'</w:t>
      </w:r>
      <w:proofErr w:type="gramStart"/>
      <w:r w:rsidRPr="006E2FFC">
        <w:rPr>
          <w:rFonts w:ascii="Arial" w:hAnsi="Arial" w:cs="Arial"/>
          <w:color w:val="000000"/>
        </w:rPr>
        <w:t>);</w:t>
      </w:r>
      <w:proofErr w:type="gramEnd"/>
    </w:p>
    <w:p w14:paraId="221A5BBE" w14:textId="73E84131" w:rsidR="00E96914" w:rsidRPr="006E2FFC" w:rsidRDefault="006E2FFC" w:rsidP="006E2FFC">
      <w:pPr>
        <w:widowControl w:val="0"/>
        <w:autoSpaceDE w:val="0"/>
        <w:autoSpaceDN w:val="0"/>
        <w:adjustRightInd w:val="0"/>
        <w:rPr>
          <w:rFonts w:ascii="Arial" w:hAnsi="Arial" w:cs="Arial"/>
        </w:rPr>
      </w:pPr>
      <w:proofErr w:type="spellStart"/>
      <w:proofErr w:type="gramStart"/>
      <w:r w:rsidRPr="006E2FFC">
        <w:rPr>
          <w:rFonts w:ascii="Arial" w:hAnsi="Arial" w:cs="Arial"/>
          <w:color w:val="000000"/>
        </w:rPr>
        <w:t>ylabel</w:t>
      </w:r>
      <w:proofErr w:type="spellEnd"/>
      <w:r w:rsidRPr="006E2FFC">
        <w:rPr>
          <w:rFonts w:ascii="Arial" w:hAnsi="Arial" w:cs="Arial"/>
          <w:color w:val="000000"/>
        </w:rPr>
        <w:t>(</w:t>
      </w:r>
      <w:proofErr w:type="gramEnd"/>
      <w:r w:rsidRPr="006E2FFC">
        <w:rPr>
          <w:rFonts w:ascii="Arial" w:hAnsi="Arial" w:cs="Arial"/>
          <w:color w:val="A020F0"/>
        </w:rPr>
        <w:t>'Transmitter Power[dBm]'</w:t>
      </w:r>
      <w:r w:rsidRPr="006E2FFC">
        <w:rPr>
          <w:rFonts w:ascii="Arial" w:hAnsi="Arial" w:cs="Arial"/>
          <w:color w:val="000000"/>
        </w:rPr>
        <w:t>);</w:t>
      </w:r>
    </w:p>
    <w:p w14:paraId="1AA4FCF5" w14:textId="77777777" w:rsidR="006E2FFC" w:rsidRDefault="006E2FFC"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64DCADEE" w14:textId="4F5C93FB" w:rsidR="00D676AF" w:rsidRDefault="00D676AF" w:rsidP="00D676AF">
      <w:pPr>
        <w:pStyle w:val="NormalWeb"/>
        <w:kinsoku w:val="0"/>
        <w:overflowPunct w:val="0"/>
        <w:snapToGrid w:val="0"/>
        <w:spacing w:before="0" w:beforeAutospacing="0" w:after="0" w:afterAutospacing="0"/>
        <w:textAlignment w:val="baseline"/>
        <w:rPr>
          <w:rFonts w:ascii="Arial" w:hAnsi="Arial" w:cs="Arial"/>
          <w:b/>
          <w:bCs/>
          <w:sz w:val="24"/>
          <w:szCs w:val="24"/>
        </w:rPr>
      </w:pPr>
      <w:r w:rsidRPr="00D676AF">
        <w:rPr>
          <w:rFonts w:ascii="Arial" w:hAnsi="Arial" w:cs="Arial"/>
          <w:b/>
          <w:bCs/>
          <w:sz w:val="24"/>
          <w:szCs w:val="24"/>
        </w:rPr>
        <w:t>Question 4: If your maximum transmission power is 20 dBm, what should be the maximum separation between two BSs? (5 points)</w:t>
      </w:r>
    </w:p>
    <w:p w14:paraId="2DA5D8EE" w14:textId="4E7FE6A5" w:rsidR="00D676AF" w:rsidRDefault="00D676AF" w:rsidP="00D676AF">
      <w:pPr>
        <w:pStyle w:val="NormalWeb"/>
        <w:kinsoku w:val="0"/>
        <w:overflowPunct w:val="0"/>
        <w:snapToGrid w:val="0"/>
        <w:spacing w:before="0" w:beforeAutospacing="0" w:after="0" w:afterAutospacing="0"/>
        <w:textAlignment w:val="baseline"/>
        <w:rPr>
          <w:rFonts w:ascii="Arial" w:hAnsi="Arial" w:cs="Arial"/>
          <w:b/>
          <w:bCs/>
          <w:sz w:val="24"/>
          <w:szCs w:val="24"/>
        </w:rPr>
      </w:pPr>
    </w:p>
    <w:p w14:paraId="7C2D8B78" w14:textId="7F16C416" w:rsidR="00500B0E" w:rsidRDefault="00D676AF"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hAnsi="Arial" w:cs="Arial" w:hint="cs"/>
          <w:sz w:val="24"/>
          <w:szCs w:val="24"/>
        </w:rPr>
        <w:t>A</w:t>
      </w:r>
      <w:r>
        <w:rPr>
          <w:rFonts w:ascii="Arial" w:hAnsi="Arial" w:cs="Arial"/>
          <w:sz w:val="24"/>
          <w:szCs w:val="24"/>
        </w:rPr>
        <w:t>:</w:t>
      </w:r>
      <w:r w:rsidR="00500B0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 l</m:t>
        </m:r>
        <m:d>
          <m:dPr>
            <m:ctrlPr>
              <w:rPr>
                <w:rFonts w:ascii="Cambria Math" w:hAnsi="Cambria Math" w:cs="Arial"/>
                <w:i/>
                <w:sz w:val="24"/>
                <w:szCs w:val="24"/>
              </w:rPr>
            </m:ctrlPr>
          </m:dPr>
          <m:e>
            <m:r>
              <w:rPr>
                <w:rFonts w:ascii="Cambria Math" w:hAnsi="Cambria Math" w:cs="Arial"/>
                <w:sz w:val="24"/>
                <w:szCs w:val="24"/>
              </w:rPr>
              <m:t>d</m:t>
            </m:r>
          </m:e>
        </m:d>
        <m:d>
          <m:dPr>
            <m:begChr m:val="["/>
            <m:endChr m:val="]"/>
            <m:ctrlPr>
              <w:rPr>
                <w:rFonts w:ascii="Cambria Math" w:hAnsi="Cambria Math" w:cs="Arial"/>
                <w:i/>
                <w:sz w:val="24"/>
                <w:szCs w:val="24"/>
              </w:rPr>
            </m:ctrlPr>
          </m:dPr>
          <m:e>
            <m:r>
              <w:rPr>
                <w:rFonts w:ascii="Cambria Math" w:hAnsi="Cambria Math" w:cs="Arial"/>
                <w:sz w:val="24"/>
                <w:szCs w:val="24"/>
              </w:rPr>
              <m:t>dB</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r>
          <w:rPr>
            <w:rFonts w:ascii="Cambria Math" w:eastAsia="SimSun" w:hAnsi="Cambria Math" w:cs="Arial"/>
            <w:kern w:val="24"/>
            <w:sz w:val="24"/>
            <w:szCs w:val="24"/>
            <w:lang w:eastAsia="zh-CN"/>
          </w:rPr>
          <m:t>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+10*</m:t>
        </m:r>
        <m:r>
          <w:rPr>
            <w:rFonts w:ascii="Cambria Math" w:eastAsia="SimSun" w:hAnsi="Cambria Math" w:cs="Arial"/>
            <w:i/>
            <w:kern w:val="24"/>
            <w:sz w:val="24"/>
            <w:szCs w:val="24"/>
            <w:lang w:eastAsia="zh-CN"/>
          </w:rPr>
          <w:sym w:font="Symbol" w:char="F06C"/>
        </m:r>
        <m:r>
          <w:rPr>
            <w:rFonts w:ascii="Cambria Math" w:eastAsia="SimSun" w:hAnsi="Cambria Math" w:cs="Arial"/>
            <w:kern w:val="24"/>
            <w:sz w:val="24"/>
            <w:szCs w:val="24"/>
            <w:lang w:eastAsia="zh-CN"/>
          </w:rPr>
          <m:t>*</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num>
              <m:den>
                <m:r>
                  <w:rPr>
                    <w:rFonts w:ascii="Cambria Math" w:eastAsia="SimSun" w:hAnsi="Cambria Math" w:cs="Arial"/>
                    <w:kern w:val="24"/>
                    <w:sz w:val="24"/>
                    <w:szCs w:val="24"/>
                    <w:lang w:eastAsia="zh-CN"/>
                  </w:rPr>
                  <m:t>d</m:t>
                </m:r>
              </m:den>
            </m:f>
          </m:e>
        </m:func>
      </m:oMath>
    </w:p>
    <w:p w14:paraId="2DDEDB4B" w14:textId="51F4ED1B" w:rsidR="00F259D0" w:rsidRPr="006E2FFC" w:rsidRDefault="008D2C69" w:rsidP="00F259D0">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tx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rx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-l</m:t>
          </m:r>
          <m:d>
            <m:dPr>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m:t>
              </m:r>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rx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 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-10*</m:t>
          </m:r>
          <m:r>
            <w:rPr>
              <w:rFonts w:ascii="Cambria Math" w:eastAsia="SimSun" w:hAnsi="Cambria Math" w:cs="Arial"/>
              <w:i/>
              <w:kern w:val="24"/>
              <w:sz w:val="24"/>
              <w:szCs w:val="24"/>
              <w:lang w:eastAsia="zh-CN"/>
            </w:rPr>
            <w:sym w:font="Symbol" w:char="F06C"/>
          </m:r>
          <m:r>
            <w:rPr>
              <w:rFonts w:ascii="Cambria Math" w:eastAsia="SimSun" w:hAnsi="Cambria Math" w:cs="Arial"/>
              <w:kern w:val="24"/>
              <w:sz w:val="24"/>
              <w:szCs w:val="24"/>
              <w:lang w:eastAsia="zh-CN"/>
            </w:rPr>
            <m:t>*</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num>
                <m:den>
                  <m:r>
                    <w:rPr>
                      <w:rFonts w:ascii="Cambria Math" w:eastAsia="SimSun" w:hAnsi="Cambria Math" w:cs="Arial"/>
                      <w:kern w:val="24"/>
                      <w:sz w:val="24"/>
                      <w:szCs w:val="24"/>
                      <w:lang w:eastAsia="zh-CN"/>
                    </w:rPr>
                    <m:t>d</m:t>
                  </m:r>
                </m:den>
              </m:f>
            </m:e>
          </m:func>
        </m:oMath>
      </m:oMathPara>
    </w:p>
    <w:p w14:paraId="276D799A" w14:textId="320419DC" w:rsidR="00F259D0" w:rsidRPr="009B462A" w:rsidRDefault="009B462A" w:rsidP="00D676AF">
      <w:pPr>
        <w:pStyle w:val="NormalWeb"/>
        <w:kinsoku w:val="0"/>
        <w:overflowPunct w:val="0"/>
        <w:snapToGrid w:val="0"/>
        <w:spacing w:before="0" w:beforeAutospacing="0" w:after="0" w:afterAutospacing="0"/>
        <w:textAlignment w:val="baseline"/>
        <w:rPr>
          <w:rFonts w:ascii="Arial" w:eastAsia="SimSun" w:hAnsi="Arial" w:cs="Arial"/>
          <w:sz w:val="24"/>
          <w:szCs w:val="24"/>
        </w:rPr>
      </w:pPr>
      <m:oMathPara>
        <m:oMathParaPr>
          <m:jc m:val="left"/>
        </m:oMathParaPr>
        <m:oMath>
          <m:r>
            <w:rPr>
              <w:rFonts w:ascii="Cambria Math" w:eastAsia="SimSun" w:hAnsi="Cambria Math" w:cs="Arial"/>
              <w:kern w:val="24"/>
              <w:sz w:val="24"/>
              <w:szCs w:val="24"/>
              <w:lang w:eastAsia="zh-CN"/>
            </w:rPr>
            <m:t>10*</m:t>
          </m:r>
          <m:r>
            <w:rPr>
              <w:rFonts w:ascii="Cambria Math" w:eastAsia="SimSun" w:hAnsi="Cambria Math" w:cs="Arial"/>
              <w:i/>
              <w:kern w:val="24"/>
              <w:sz w:val="24"/>
              <w:szCs w:val="24"/>
              <w:lang w:eastAsia="zh-CN"/>
            </w:rPr>
            <w:sym w:font="Symbol" w:char="F06C"/>
          </m:r>
          <m:r>
            <w:rPr>
              <w:rFonts w:ascii="Cambria Math" w:eastAsia="SimSun" w:hAnsi="Cambria Math" w:cs="Arial"/>
              <w:kern w:val="24"/>
              <w:sz w:val="24"/>
              <w:szCs w:val="24"/>
              <w:lang w:eastAsia="zh-CN"/>
            </w:rPr>
            <m:t>*</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num>
                <m:den>
                  <m:r>
                    <w:rPr>
                      <w:rFonts w:ascii="Cambria Math" w:eastAsia="SimSun" w:hAnsi="Cambria Math" w:cs="Arial"/>
                      <w:kern w:val="24"/>
                      <w:sz w:val="24"/>
                      <w:szCs w:val="24"/>
                      <w:lang w:eastAsia="zh-CN"/>
                    </w:rPr>
                    <m:t>d</m:t>
                  </m:r>
                </m:den>
              </m:f>
            </m:e>
          </m:func>
          <m:r>
            <w:rPr>
              <w:rFonts w:ascii="Cambria Math" w:eastAsia="SimSun" w:hAnsi="Cambria Math" w:cs="Arial"/>
              <w:sz w:val="24"/>
              <w:szCs w:val="24"/>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rx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 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tx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oMath>
      </m:oMathPara>
    </w:p>
    <w:p w14:paraId="0D5AB21A" w14:textId="02FD4F85" w:rsidR="001364F6" w:rsidRDefault="006F477E"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B</w:t>
      </w:r>
      <w:r>
        <w:rPr>
          <w:rFonts w:ascii="Arial" w:eastAsia="SimSun" w:hAnsi="Arial" w:cs="Arial"/>
          <w:kern w:val="24"/>
          <w:sz w:val="24"/>
          <w:szCs w:val="24"/>
          <w:lang w:eastAsia="zh-CN"/>
        </w:rPr>
        <w:t>ring in parameters and compute, we can get</w:t>
      </w:r>
      <w:r w:rsidR="009B462A">
        <w:rPr>
          <w:rFonts w:ascii="Arial" w:eastAsia="SimSun" w:hAnsi="Arial" w:cs="Arial"/>
          <w:kern w:val="24"/>
          <w:sz w:val="24"/>
          <w:szCs w:val="24"/>
          <w:lang w:eastAsia="zh-CN"/>
        </w:rPr>
        <w:t>:</w:t>
      </w:r>
    </w:p>
    <w:p w14:paraId="4AE06247" w14:textId="090D8C9A" w:rsidR="009B462A" w:rsidRPr="009B462A" w:rsidRDefault="009B462A"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SimSun" w:hAnsi="Cambria Math" w:cs="Arial"/>
              <w:kern w:val="24"/>
              <w:sz w:val="24"/>
              <w:szCs w:val="24"/>
              <w:lang w:eastAsia="zh-CN"/>
            </w:rPr>
            <m:t>32*</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1</m:t>
                  </m:r>
                </m:num>
                <m:den>
                  <m:r>
                    <w:rPr>
                      <w:rFonts w:ascii="Cambria Math" w:eastAsia="SimSun" w:hAnsi="Cambria Math" w:cs="Arial"/>
                      <w:kern w:val="24"/>
                      <w:sz w:val="24"/>
                      <w:szCs w:val="24"/>
                      <w:lang w:eastAsia="zh-CN"/>
                    </w:rPr>
                    <m:t>d</m:t>
                  </m:r>
                </m:den>
              </m:f>
            </m:e>
          </m:func>
          <m:r>
            <w:rPr>
              <w:rFonts w:ascii="Cambria Math" w:eastAsia="SimSun" w:hAnsi="Cambria Math" w:cs="Arial"/>
              <w:kern w:val="24"/>
              <w:sz w:val="24"/>
              <w:szCs w:val="24"/>
              <w:lang w:eastAsia="zh-CN"/>
            </w:rPr>
            <m:t>=-80dBm-20dBm-l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oMath>
      </m:oMathPara>
    </w:p>
    <w:p w14:paraId="559202C0" w14:textId="67ADC1E7" w:rsidR="009B462A" w:rsidRPr="009B462A" w:rsidRDefault="009B462A"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SimSun" w:hAnsi="Cambria Math" w:cs="Arial"/>
              <w:kern w:val="24"/>
              <w:sz w:val="24"/>
              <w:szCs w:val="24"/>
              <w:lang w:eastAsia="zh-CN"/>
            </w:rPr>
            <m:t>d=</m:t>
          </m:r>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1</m:t>
              </m:r>
            </m:num>
            <m:den>
              <m:sSup>
                <m:sSupPr>
                  <m:ctrlPr>
                    <w:rPr>
                      <w:rFonts w:ascii="Cambria Math" w:eastAsia="SimSun" w:hAnsi="Cambria Math" w:cs="Arial"/>
                      <w:i/>
                      <w:kern w:val="24"/>
                      <w:sz w:val="24"/>
                      <w:szCs w:val="24"/>
                      <w:lang w:eastAsia="zh-CN"/>
                    </w:rPr>
                  </m:ctrlPr>
                </m:sSupPr>
                <m:e>
                  <m:r>
                    <w:rPr>
                      <w:rFonts w:ascii="Cambria Math" w:eastAsia="SimSun" w:hAnsi="Cambria Math" w:cs="Arial"/>
                      <w:kern w:val="24"/>
                      <w:sz w:val="24"/>
                      <w:szCs w:val="24"/>
                      <w:lang w:eastAsia="zh-CN"/>
                    </w:rPr>
                    <m:t>10</m:t>
                  </m:r>
                </m:e>
                <m:sup>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-100-l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num>
                    <m:den>
                      <m:r>
                        <w:rPr>
                          <w:rFonts w:ascii="Cambria Math" w:eastAsia="SimSun" w:hAnsi="Cambria Math" w:cs="Arial"/>
                          <w:kern w:val="24"/>
                          <w:sz w:val="24"/>
                          <w:szCs w:val="24"/>
                          <w:lang w:eastAsia="zh-CN"/>
                        </w:rPr>
                        <m:t>32</m:t>
                      </m:r>
                    </m:den>
                  </m:f>
                </m:sup>
              </m:sSup>
            </m:den>
          </m:f>
          <m:r>
            <w:rPr>
              <w:rFonts w:ascii="Cambria Math" w:eastAsia="SimSun" w:hAnsi="Cambria Math" w:cs="Arial"/>
              <w:kern w:val="24"/>
              <w:sz w:val="24"/>
              <w:szCs w:val="24"/>
              <w:lang w:eastAsia="zh-CN"/>
            </w:rPr>
            <m:t>=138.0 m</m:t>
          </m:r>
        </m:oMath>
      </m:oMathPara>
    </w:p>
    <w:p w14:paraId="359AD251" w14:textId="2F951436" w:rsidR="006F477E" w:rsidRDefault="001364F6"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kern w:val="24"/>
          <w:sz w:val="24"/>
          <w:szCs w:val="24"/>
          <w:lang w:eastAsia="zh-CN"/>
        </w:rPr>
        <w:t xml:space="preserve">And the maximum separation between two BSs should be two times of </w:t>
      </w:r>
      <w:r w:rsidR="004709B9">
        <w:rPr>
          <w:rFonts w:ascii="Arial" w:eastAsia="SimSun" w:hAnsi="Arial" w:cs="Arial"/>
          <w:kern w:val="24"/>
          <w:sz w:val="24"/>
          <w:szCs w:val="24"/>
          <w:lang w:eastAsia="zh-CN"/>
        </w:rPr>
        <w:t xml:space="preserve">the maximum </w:t>
      </w:r>
      <w:r>
        <w:rPr>
          <w:rFonts w:ascii="Arial" w:eastAsia="SimSun" w:hAnsi="Arial" w:cs="Arial"/>
          <w:kern w:val="24"/>
          <w:sz w:val="24"/>
          <w:szCs w:val="24"/>
          <w:lang w:eastAsia="zh-CN"/>
        </w:rPr>
        <w:t>distance between a node and a BS</w:t>
      </w:r>
      <w:r w:rsidR="00437847">
        <w:rPr>
          <w:rFonts w:ascii="Arial" w:eastAsia="SimSun" w:hAnsi="Arial" w:cs="Arial"/>
          <w:kern w:val="24"/>
          <w:sz w:val="24"/>
          <w:szCs w:val="24"/>
          <w:lang w:eastAsia="zh-CN"/>
        </w:rPr>
        <w:t xml:space="preserve"> (the coverage of BS is a cycle)</w:t>
      </w:r>
      <w:r>
        <w:rPr>
          <w:rFonts w:ascii="Arial" w:eastAsia="SimSun" w:hAnsi="Arial" w:cs="Arial"/>
          <w:kern w:val="24"/>
          <w:sz w:val="24"/>
          <w:szCs w:val="24"/>
          <w:lang w:eastAsia="zh-CN"/>
        </w:rPr>
        <w:t xml:space="preserve">, so the maximum separation is </w:t>
      </w:r>
      <w:r w:rsidR="009B462A">
        <w:rPr>
          <w:rFonts w:ascii="Arial" w:eastAsia="SimSun" w:hAnsi="Arial" w:cs="Arial"/>
          <w:kern w:val="24"/>
          <w:sz w:val="24"/>
          <w:szCs w:val="24"/>
          <w:lang w:eastAsia="zh-CN"/>
        </w:rPr>
        <w:t>276</w:t>
      </w:r>
      <w:r w:rsidR="00FC7175">
        <w:rPr>
          <w:rFonts w:ascii="Arial" w:eastAsia="SimSun" w:hAnsi="Arial" w:cs="Arial"/>
          <w:kern w:val="24"/>
          <w:sz w:val="24"/>
          <w:szCs w:val="24"/>
          <w:lang w:eastAsia="zh-CN"/>
        </w:rPr>
        <w:t xml:space="preserve">.0 </w:t>
      </w:r>
      <w:r>
        <w:rPr>
          <w:rFonts w:ascii="Arial" w:eastAsia="SimSun" w:hAnsi="Arial" w:cs="Arial"/>
          <w:kern w:val="24"/>
          <w:sz w:val="24"/>
          <w:szCs w:val="24"/>
          <w:lang w:eastAsia="zh-CN"/>
        </w:rPr>
        <w:t>m.</w:t>
      </w:r>
    </w:p>
    <w:p w14:paraId="67783564" w14:textId="09A52568" w:rsidR="001364F6" w:rsidRDefault="001364F6"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1F98C5B9" w14:textId="173FD90E" w:rsidR="001364F6" w:rsidRDefault="00F07F95" w:rsidP="00D676AF">
      <w:pPr>
        <w:pStyle w:val="NormalWeb"/>
        <w:kinsoku w:val="0"/>
        <w:overflowPunct w:val="0"/>
        <w:snapToGrid w:val="0"/>
        <w:spacing w:before="0" w:beforeAutospacing="0" w:after="0" w:afterAutospacing="0"/>
        <w:textAlignment w:val="baseline"/>
        <w:rPr>
          <w:rFonts w:ascii="Arial" w:hAnsi="Arial" w:cs="Arial"/>
          <w:b/>
          <w:bCs/>
          <w:sz w:val="24"/>
          <w:szCs w:val="24"/>
        </w:rPr>
      </w:pPr>
      <w:r w:rsidRPr="00F07F95">
        <w:rPr>
          <w:rFonts w:ascii="Arial" w:hAnsi="Arial" w:cs="Arial"/>
          <w:b/>
          <w:bCs/>
          <w:sz w:val="24"/>
          <w:szCs w:val="24"/>
        </w:rPr>
        <w:lastRenderedPageBreak/>
        <w:t>Question 5: For the same transmission power, how much energy will a node consume when transmitting a 20 byte-long packet? At this point, ignore the energy consumption of acknowledgment frames or any other non-DATA message exchange. (5 points)</w:t>
      </w:r>
    </w:p>
    <w:p w14:paraId="07769FD8" w14:textId="6CDEC5F5" w:rsidR="00F07F95" w:rsidRDefault="00F07F95" w:rsidP="00D676AF">
      <w:pPr>
        <w:pStyle w:val="NormalWeb"/>
        <w:kinsoku w:val="0"/>
        <w:overflowPunct w:val="0"/>
        <w:snapToGrid w:val="0"/>
        <w:spacing w:before="0" w:beforeAutospacing="0" w:after="0" w:afterAutospacing="0"/>
        <w:textAlignment w:val="baseline"/>
        <w:rPr>
          <w:rFonts w:ascii="Arial" w:hAnsi="Arial" w:cs="Arial"/>
          <w:b/>
          <w:bCs/>
          <w:sz w:val="24"/>
          <w:szCs w:val="24"/>
        </w:rPr>
      </w:pPr>
    </w:p>
    <w:p w14:paraId="395D3374" w14:textId="28F87CCD" w:rsidR="00F07F95" w:rsidRDefault="00F07F95" w:rsidP="00D676AF">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hAnsi="Arial" w:cs="Arial" w:hint="cs"/>
          <w:sz w:val="24"/>
          <w:szCs w:val="24"/>
        </w:rPr>
        <w:t>A</w:t>
      </w:r>
      <w:r>
        <w:rPr>
          <w:rFonts w:ascii="Arial" w:hAnsi="Arial" w:cs="Arial"/>
          <w:sz w:val="24"/>
          <w:szCs w:val="24"/>
        </w:rPr>
        <w:t xml:space="preserve">: </w:t>
      </w:r>
      <w:r w:rsidR="0011195E">
        <w:rPr>
          <w:rFonts w:ascii="Arial" w:hAnsi="Arial" w:cs="Arial"/>
          <w:sz w:val="24"/>
          <w:szCs w:val="24"/>
        </w:rPr>
        <w:t xml:space="preserve">20 bytes = 160 bits. </w:t>
      </w:r>
      <w:r w:rsidR="00814A4E">
        <w:rPr>
          <w:rFonts w:ascii="Arial" w:hAnsi="Arial" w:cs="Arial"/>
          <w:sz w:val="24"/>
          <w:szCs w:val="24"/>
        </w:rPr>
        <w:t>The data rate is 12.5 kbps. According to th</w:t>
      </w:r>
      <w:ins w:id="0" w:author="Jornet, Josep M" w:date="2020-12-09T08:04:00Z">
        <w:r w:rsidR="00F9506C">
          <w:rPr>
            <w:rFonts w:ascii="Arial" w:hAnsi="Arial" w:cs="Arial"/>
            <w:sz w:val="24"/>
            <w:szCs w:val="24"/>
          </w:rPr>
          <w:t>e</w:t>
        </w:r>
      </w:ins>
      <w:del w:id="1" w:author="Jornet, Josep M" w:date="2020-12-09T08:04:00Z">
        <w:r w:rsidR="00814A4E" w:rsidDel="00F9506C">
          <w:rPr>
            <w:rFonts w:ascii="Arial" w:hAnsi="Arial" w:cs="Arial"/>
            <w:sz w:val="24"/>
            <w:szCs w:val="24"/>
          </w:rPr>
          <w:delText>i</w:delText>
        </w:r>
      </w:del>
      <w:r w:rsidR="00814A4E">
        <w:rPr>
          <w:rFonts w:ascii="Arial" w:hAnsi="Arial" w:cs="Arial"/>
          <w:sz w:val="24"/>
          <w:szCs w:val="24"/>
        </w:rPr>
        <w:t>s</w:t>
      </w:r>
      <w:ins w:id="2" w:author="Jornet, Josep M" w:date="2020-12-09T08:04:00Z">
        <w:r w:rsidR="00F9506C">
          <w:rPr>
            <w:rFonts w:ascii="Arial" w:hAnsi="Arial" w:cs="Arial"/>
            <w:sz w:val="24"/>
            <w:szCs w:val="24"/>
          </w:rPr>
          <w:t>e</w:t>
        </w:r>
      </w:ins>
      <w:r w:rsidR="00814A4E">
        <w:rPr>
          <w:rFonts w:ascii="Arial" w:hAnsi="Arial" w:cs="Arial"/>
          <w:sz w:val="24"/>
          <w:szCs w:val="24"/>
        </w:rPr>
        <w:t xml:space="preserve"> two parameters, we can get the transmission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160</m:t>
            </m:r>
          </m:num>
          <m:den>
            <m:r>
              <w:rPr>
                <w:rFonts w:ascii="Cambria Math" w:hAnsi="Cambria Math" w:cs="Arial"/>
                <w:sz w:val="24"/>
                <w:szCs w:val="24"/>
              </w:rPr>
              <m:t>12500</m:t>
            </m:r>
          </m:den>
        </m:f>
        <m:r>
          <w:rPr>
            <w:rFonts w:ascii="Cambria Math" w:hAnsi="Cambria Math" w:cs="Arial"/>
            <w:sz w:val="24"/>
            <w:szCs w:val="24"/>
          </w:rPr>
          <m:t>=1.28×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r>
          <w:rPr>
            <w:rFonts w:ascii="Cambria Math" w:hAnsi="Cambria Math" w:cs="Arial"/>
            <w:sz w:val="24"/>
            <w:szCs w:val="24"/>
          </w:rPr>
          <m:t>(s)</m:t>
        </m:r>
      </m:oMath>
      <w:r w:rsidR="00814A4E">
        <w:rPr>
          <w:rFonts w:ascii="Arial" w:eastAsia="SimSun" w:hAnsi="Arial" w:cs="Arial" w:hint="eastAsia"/>
          <w:sz w:val="24"/>
          <w:szCs w:val="24"/>
          <w:lang w:eastAsia="zh-CN"/>
        </w:rPr>
        <w:t>.</w:t>
      </w:r>
    </w:p>
    <w:p w14:paraId="630BD41E" w14:textId="56898AAD" w:rsidR="00814A4E" w:rsidRDefault="00814A4E" w:rsidP="00D676AF">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eastAsia="SimSun" w:hAnsi="Arial" w:cs="Arial"/>
          <w:sz w:val="24"/>
          <w:szCs w:val="24"/>
          <w:lang w:eastAsia="zh-CN"/>
        </w:rPr>
        <w:t xml:space="preserve">The transmission power is 20 dBm = 100 </w:t>
      </w:r>
      <w:proofErr w:type="spellStart"/>
      <w:r>
        <w:rPr>
          <w:rFonts w:ascii="Arial" w:eastAsia="SimSun" w:hAnsi="Arial" w:cs="Arial"/>
          <w:sz w:val="24"/>
          <w:szCs w:val="24"/>
          <w:lang w:eastAsia="zh-CN"/>
        </w:rPr>
        <w:t>mW</w:t>
      </w:r>
      <w:proofErr w:type="spellEnd"/>
      <w:r>
        <w:rPr>
          <w:rFonts w:ascii="Arial" w:eastAsia="SimSun" w:hAnsi="Arial" w:cs="Arial"/>
          <w:sz w:val="24"/>
          <w:szCs w:val="24"/>
          <w:lang w:eastAsia="zh-CN"/>
        </w:rPr>
        <w:t xml:space="preserve"> = 0.1 W. </w:t>
      </w:r>
      <w:proofErr w:type="gramStart"/>
      <w:r>
        <w:rPr>
          <w:rFonts w:ascii="Arial" w:eastAsia="SimSun" w:hAnsi="Arial" w:cs="Arial"/>
          <w:sz w:val="24"/>
          <w:szCs w:val="24"/>
          <w:lang w:eastAsia="zh-CN"/>
        </w:rPr>
        <w:t>So</w:t>
      </w:r>
      <w:proofErr w:type="gramEnd"/>
      <w:r>
        <w:rPr>
          <w:rFonts w:ascii="Arial" w:eastAsia="SimSun" w:hAnsi="Arial" w:cs="Arial"/>
          <w:sz w:val="24"/>
          <w:szCs w:val="24"/>
          <w:lang w:eastAsia="zh-CN"/>
        </w:rPr>
        <w:t xml:space="preserve"> the energy needed is:</w:t>
      </w:r>
    </w:p>
    <w:p w14:paraId="7599EEFA" w14:textId="013F2622" w:rsidR="00814A4E" w:rsidRPr="00814A4E" w:rsidRDefault="008D2C69"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E</m:t>
              </m:r>
            </m:e>
            <m:sub>
              <m:r>
                <w:rPr>
                  <w:rFonts w:ascii="Cambria Math" w:eastAsia="SimSun" w:hAnsi="Cambria Math" w:cs="Arial"/>
                  <w:kern w:val="24"/>
                  <w:sz w:val="24"/>
                  <w:szCs w:val="24"/>
                  <w:lang w:eastAsia="zh-CN"/>
                </w:rPr>
                <m:t>tx</m:t>
              </m:r>
            </m:sub>
          </m:sSub>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tx</m:t>
              </m:r>
            </m:sub>
          </m:sSub>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t</m:t>
              </m:r>
            </m:e>
            <m:sub>
              <m:r>
                <w:rPr>
                  <w:rFonts w:ascii="Cambria Math" w:eastAsia="SimSun" w:hAnsi="Cambria Math" w:cs="Arial"/>
                  <w:kern w:val="24"/>
                  <w:sz w:val="24"/>
                  <w:szCs w:val="24"/>
                  <w:lang w:eastAsia="zh-CN"/>
                </w:rPr>
                <m:t>tx</m:t>
              </m:r>
            </m:sub>
          </m:sSub>
          <m:r>
            <w:rPr>
              <w:rFonts w:ascii="Cambria Math" w:eastAsia="SimSun" w:hAnsi="Cambria Math" w:cs="Arial"/>
              <w:kern w:val="24"/>
              <w:sz w:val="24"/>
              <w:szCs w:val="24"/>
              <w:lang w:eastAsia="zh-CN"/>
            </w:rPr>
            <m:t>=1.28×</m:t>
          </m:r>
          <m:sSup>
            <m:sSupPr>
              <m:ctrlPr>
                <w:rPr>
                  <w:rFonts w:ascii="Cambria Math" w:eastAsia="SimSun" w:hAnsi="Cambria Math" w:cs="Arial"/>
                  <w:i/>
                  <w:kern w:val="24"/>
                  <w:sz w:val="24"/>
                  <w:szCs w:val="24"/>
                  <w:lang w:eastAsia="zh-CN"/>
                </w:rPr>
              </m:ctrlPr>
            </m:sSupPr>
            <m:e>
              <m:r>
                <w:rPr>
                  <w:rFonts w:ascii="Cambria Math" w:eastAsia="SimSun" w:hAnsi="Cambria Math" w:cs="Arial"/>
                  <w:kern w:val="24"/>
                  <w:sz w:val="24"/>
                  <w:szCs w:val="24"/>
                  <w:lang w:eastAsia="zh-CN"/>
                </w:rPr>
                <m:t>10</m:t>
              </m:r>
            </m:e>
            <m:sup>
              <m:r>
                <w:rPr>
                  <w:rFonts w:ascii="Cambria Math" w:eastAsia="SimSun" w:hAnsi="Cambria Math" w:cs="Arial"/>
                  <w:kern w:val="24"/>
                  <w:sz w:val="24"/>
                  <w:szCs w:val="24"/>
                  <w:lang w:eastAsia="zh-CN"/>
                </w:rPr>
                <m:t>-2</m:t>
              </m:r>
            </m:sup>
          </m:sSup>
          <m:d>
            <m:dPr>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s</m:t>
              </m:r>
            </m:e>
          </m:d>
          <m:r>
            <w:rPr>
              <w:rFonts w:ascii="Cambria Math" w:eastAsia="SimSun" w:hAnsi="Cambria Math" w:cs="Arial"/>
              <w:kern w:val="24"/>
              <w:sz w:val="24"/>
              <w:szCs w:val="24"/>
              <w:lang w:eastAsia="zh-CN"/>
            </w:rPr>
            <m:t>×0.1</m:t>
          </m:r>
          <m:d>
            <m:dPr>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W</m:t>
              </m:r>
            </m:e>
          </m:d>
          <m:r>
            <w:rPr>
              <w:rFonts w:ascii="Cambria Math" w:eastAsia="SimSun" w:hAnsi="Cambria Math" w:cs="Arial"/>
              <w:kern w:val="24"/>
              <w:sz w:val="24"/>
              <w:szCs w:val="24"/>
              <w:lang w:eastAsia="zh-CN"/>
            </w:rPr>
            <m:t>=1.28×</m:t>
          </m:r>
          <m:sSup>
            <m:sSupPr>
              <m:ctrlPr>
                <w:rPr>
                  <w:rFonts w:ascii="Cambria Math" w:eastAsia="SimSun" w:hAnsi="Cambria Math" w:cs="Arial"/>
                  <w:i/>
                  <w:kern w:val="24"/>
                  <w:sz w:val="24"/>
                  <w:szCs w:val="24"/>
                  <w:lang w:eastAsia="zh-CN"/>
                </w:rPr>
              </m:ctrlPr>
            </m:sSupPr>
            <m:e>
              <m:r>
                <w:rPr>
                  <w:rFonts w:ascii="Cambria Math" w:eastAsia="SimSun" w:hAnsi="Cambria Math" w:cs="Arial"/>
                  <w:kern w:val="24"/>
                  <w:sz w:val="24"/>
                  <w:szCs w:val="24"/>
                  <w:lang w:eastAsia="zh-CN"/>
                </w:rPr>
                <m:t>10</m:t>
              </m:r>
            </m:e>
            <m:sup>
              <m:r>
                <w:rPr>
                  <w:rFonts w:ascii="Cambria Math" w:eastAsia="SimSun" w:hAnsi="Cambria Math" w:cs="Arial"/>
                  <w:kern w:val="24"/>
                  <w:sz w:val="24"/>
                  <w:szCs w:val="24"/>
                  <w:lang w:eastAsia="zh-CN"/>
                </w:rPr>
                <m:t>-3</m:t>
              </m:r>
            </m:sup>
          </m:sSup>
          <m:d>
            <m:dPr>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J</m:t>
              </m:r>
            </m:e>
          </m:d>
          <m:r>
            <w:rPr>
              <w:rFonts w:ascii="Cambria Math" w:eastAsia="SimSun" w:hAnsi="Cambria Math" w:cs="Arial"/>
              <w:kern w:val="24"/>
              <w:sz w:val="24"/>
              <w:szCs w:val="24"/>
              <w:lang w:eastAsia="zh-CN"/>
            </w:rPr>
            <m:t>=1.28 (mJ)</m:t>
          </m:r>
        </m:oMath>
      </m:oMathPara>
    </w:p>
    <w:p w14:paraId="6EA69EEB" w14:textId="092BA2E6" w:rsidR="00814A4E" w:rsidRDefault="00814A4E" w:rsidP="00D676AF">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400851B3" w14:textId="78990716" w:rsidR="002A1382" w:rsidRPr="002A1382" w:rsidRDefault="002A1382" w:rsidP="002A1382">
      <w:pPr>
        <w:pStyle w:val="NormalWeb"/>
        <w:kinsoku w:val="0"/>
        <w:overflowPunct w:val="0"/>
        <w:snapToGrid w:val="0"/>
        <w:spacing w:before="0" w:beforeAutospacing="0" w:after="0" w:afterAutospacing="0"/>
        <w:ind w:firstLineChars="50" w:firstLine="120"/>
        <w:textAlignment w:val="baseline"/>
        <w:rPr>
          <w:rFonts w:ascii="Arial" w:eastAsia="SimSun" w:hAnsi="Arial" w:cs="Arial"/>
          <w:kern w:val="24"/>
          <w:sz w:val="24"/>
          <w:szCs w:val="24"/>
          <w:lang w:eastAsia="zh-CN"/>
        </w:rPr>
      </w:pPr>
      <w:r>
        <w:rPr>
          <w:rFonts w:ascii="Arial" w:hAnsi="Arial" w:cs="Arial"/>
          <w:sz w:val="24"/>
          <w:szCs w:val="24"/>
        </w:rPr>
        <w:t>-</w:t>
      </w:r>
      <w:r w:rsidR="00CA4684" w:rsidRPr="00CA4684">
        <w:rPr>
          <w:rFonts w:ascii="Arial" w:hAnsi="Arial" w:cs="Arial"/>
          <w:sz w:val="24"/>
          <w:szCs w:val="24"/>
        </w:rPr>
        <w:t xml:space="preserve"> Option B: Ad Hoc Network based on IEEE 802.11ah: </w:t>
      </w:r>
    </w:p>
    <w:p w14:paraId="20AD254D" w14:textId="77777777" w:rsidR="002A1382" w:rsidRDefault="00CA4684" w:rsidP="002A1382">
      <w:pPr>
        <w:pStyle w:val="NormalWeb"/>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Consider that instead of installing LoRaWAN BSs, you are deploying Access Points (APs) every 150 m. </w:t>
      </w:r>
    </w:p>
    <w:p w14:paraId="30353974" w14:textId="77777777" w:rsidR="002A1382" w:rsidRDefault="00CA4684" w:rsidP="002A1382">
      <w:pPr>
        <w:pStyle w:val="NormalWeb"/>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Bandwidth: 1 </w:t>
      </w:r>
      <w:proofErr w:type="spellStart"/>
      <w:r w:rsidRPr="00CA4684">
        <w:rPr>
          <w:rFonts w:ascii="Arial" w:hAnsi="Arial" w:cs="Arial"/>
          <w:sz w:val="24"/>
          <w:szCs w:val="24"/>
        </w:rPr>
        <w:t>MHz.</w:t>
      </w:r>
      <w:proofErr w:type="spellEnd"/>
      <w:r w:rsidRPr="00CA4684">
        <w:rPr>
          <w:rFonts w:ascii="Arial" w:hAnsi="Arial" w:cs="Arial"/>
          <w:sz w:val="24"/>
          <w:szCs w:val="24"/>
        </w:rPr>
        <w:t xml:space="preserve"> </w:t>
      </w:r>
    </w:p>
    <w:p w14:paraId="24E0F092" w14:textId="6479D034" w:rsidR="002A1382" w:rsidRDefault="00CA4684" w:rsidP="002A1382">
      <w:pPr>
        <w:pStyle w:val="NormalWeb"/>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Data-rate: 300 kbps </w:t>
      </w:r>
    </w:p>
    <w:p w14:paraId="196211D0" w14:textId="77777777" w:rsidR="002A1382" w:rsidRDefault="00CA4684" w:rsidP="002A1382">
      <w:pPr>
        <w:pStyle w:val="NormalWeb"/>
        <w:kinsoku w:val="0"/>
        <w:overflowPunct w:val="0"/>
        <w:snapToGrid w:val="0"/>
        <w:spacing w:before="0" w:beforeAutospacing="0" w:after="0" w:afterAutospacing="0"/>
        <w:ind w:left="600"/>
        <w:textAlignment w:val="baseline"/>
        <w:rPr>
          <w:rFonts w:ascii="Arial" w:hAnsi="Arial" w:cs="Arial"/>
          <w:sz w:val="24"/>
          <w:szCs w:val="24"/>
        </w:rPr>
      </w:pPr>
      <w:r w:rsidRPr="00CA4684">
        <w:rPr>
          <w:rFonts w:ascii="Arial" w:hAnsi="Arial" w:cs="Arial"/>
          <w:sz w:val="24"/>
          <w:szCs w:val="24"/>
        </w:rPr>
        <w:t xml:space="preserve">o </w:t>
      </w:r>
      <w:proofErr w:type="gramStart"/>
      <w:r w:rsidRPr="00CA4684">
        <w:rPr>
          <w:rFonts w:ascii="Arial" w:hAnsi="Arial" w:cs="Arial"/>
          <w:sz w:val="24"/>
          <w:szCs w:val="24"/>
        </w:rPr>
        <w:t>The</w:t>
      </w:r>
      <w:proofErr w:type="gramEnd"/>
      <w:r w:rsidRPr="00CA4684">
        <w:rPr>
          <w:rFonts w:ascii="Arial" w:hAnsi="Arial" w:cs="Arial"/>
          <w:sz w:val="24"/>
          <w:szCs w:val="24"/>
        </w:rPr>
        <w:t xml:space="preserve"> equivalent noise power both at each node and at the AP is -80 dBm. </w:t>
      </w:r>
    </w:p>
    <w:p w14:paraId="349B913C" w14:textId="77777777" w:rsidR="002A1382" w:rsidRDefault="00CA4684" w:rsidP="002A1382">
      <w:pPr>
        <w:pStyle w:val="NormalWeb"/>
        <w:kinsoku w:val="0"/>
        <w:overflowPunct w:val="0"/>
        <w:snapToGrid w:val="0"/>
        <w:spacing w:before="0" w:beforeAutospacing="0" w:after="0" w:afterAutospacing="0"/>
        <w:ind w:left="600" w:firstLineChars="350" w:firstLine="840"/>
        <w:textAlignment w:val="baseline"/>
        <w:rPr>
          <w:rFonts w:ascii="Arial" w:hAnsi="Arial" w:cs="Arial"/>
          <w:sz w:val="24"/>
          <w:szCs w:val="24"/>
        </w:rPr>
      </w:pPr>
      <w:r w:rsidRPr="00CA4684">
        <w:rPr>
          <w:rFonts w:ascii="Arial" w:hAnsi="Arial" w:cs="Arial"/>
          <w:sz w:val="24"/>
          <w:szCs w:val="24"/>
        </w:rPr>
        <w:t>A signal to noise ratio of at least 20 dB is needed to ensure that the BER</w:t>
      </w:r>
    </w:p>
    <w:p w14:paraId="6A15046E" w14:textId="4F1F683D" w:rsidR="00814A4E" w:rsidRDefault="00CA4684" w:rsidP="002A1382">
      <w:pPr>
        <w:pStyle w:val="NormalWeb"/>
        <w:kinsoku w:val="0"/>
        <w:overflowPunct w:val="0"/>
        <w:snapToGrid w:val="0"/>
        <w:spacing w:before="0" w:beforeAutospacing="0" w:after="0" w:afterAutospacing="0"/>
        <w:ind w:left="600" w:firstLineChars="350" w:firstLine="840"/>
        <w:textAlignment w:val="baseline"/>
        <w:rPr>
          <w:rFonts w:ascii="Arial" w:hAnsi="Arial" w:cs="Arial"/>
          <w:sz w:val="24"/>
          <w:szCs w:val="24"/>
        </w:rPr>
      </w:pPr>
      <w:r w:rsidRPr="00CA4684">
        <w:rPr>
          <w:rFonts w:ascii="Arial" w:hAnsi="Arial" w:cs="Arial"/>
          <w:sz w:val="24"/>
          <w:szCs w:val="24"/>
        </w:rPr>
        <w:t>is of 10-5 at most.</w:t>
      </w:r>
    </w:p>
    <w:p w14:paraId="54396A5F" w14:textId="39B2992D" w:rsidR="002A1382" w:rsidRDefault="002A1382" w:rsidP="002A1382">
      <w:pPr>
        <w:pStyle w:val="NormalWeb"/>
        <w:kinsoku w:val="0"/>
        <w:overflowPunct w:val="0"/>
        <w:snapToGrid w:val="0"/>
        <w:spacing w:before="0" w:beforeAutospacing="0" w:after="0" w:afterAutospacing="0"/>
        <w:textAlignment w:val="baseline"/>
        <w:rPr>
          <w:rFonts w:ascii="Arial" w:hAnsi="Arial" w:cs="Arial"/>
          <w:sz w:val="24"/>
          <w:szCs w:val="24"/>
        </w:rPr>
      </w:pPr>
    </w:p>
    <w:p w14:paraId="13AB24F3" w14:textId="27FBA925" w:rsidR="002A1382" w:rsidRDefault="00BB5DAE" w:rsidP="002A1382">
      <w:pPr>
        <w:pStyle w:val="NormalWeb"/>
        <w:kinsoku w:val="0"/>
        <w:overflowPunct w:val="0"/>
        <w:snapToGrid w:val="0"/>
        <w:spacing w:before="0" w:beforeAutospacing="0" w:after="0" w:afterAutospacing="0"/>
        <w:textAlignment w:val="baseline"/>
        <w:rPr>
          <w:rFonts w:ascii="Arial" w:hAnsi="Arial" w:cs="Arial"/>
          <w:b/>
          <w:bCs/>
          <w:sz w:val="24"/>
          <w:szCs w:val="24"/>
        </w:rPr>
      </w:pPr>
      <w:r w:rsidRPr="00BB5DAE">
        <w:rPr>
          <w:rFonts w:ascii="Arial" w:hAnsi="Arial" w:cs="Arial"/>
          <w:b/>
          <w:bCs/>
          <w:sz w:val="24"/>
          <w:szCs w:val="24"/>
        </w:rPr>
        <w:t>Question 6: What is the minimum received power at any node needed to satisfy the BER requirement? (5 points)</w:t>
      </w:r>
    </w:p>
    <w:p w14:paraId="7C94B3B9" w14:textId="6FBFC4C1" w:rsidR="00BB5DAE" w:rsidRDefault="00BB5DAE" w:rsidP="002A1382">
      <w:pPr>
        <w:pStyle w:val="NormalWeb"/>
        <w:kinsoku w:val="0"/>
        <w:overflowPunct w:val="0"/>
        <w:snapToGrid w:val="0"/>
        <w:spacing w:before="0" w:beforeAutospacing="0" w:after="0" w:afterAutospacing="0"/>
        <w:textAlignment w:val="baseline"/>
        <w:rPr>
          <w:rFonts w:ascii="Arial" w:hAnsi="Arial" w:cs="Arial"/>
          <w:b/>
          <w:bCs/>
          <w:sz w:val="24"/>
          <w:szCs w:val="24"/>
        </w:rPr>
      </w:pPr>
    </w:p>
    <w:p w14:paraId="439F84A5" w14:textId="33448B9D" w:rsidR="00FE3227" w:rsidRDefault="00BB5DAE" w:rsidP="00FE3227">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hAnsi="Arial" w:cs="Arial" w:hint="cs"/>
          <w:sz w:val="24"/>
          <w:szCs w:val="24"/>
        </w:rPr>
        <w:t>A</w:t>
      </w:r>
      <w:r>
        <w:rPr>
          <w:rFonts w:ascii="Arial" w:hAnsi="Arial" w:cs="Arial"/>
          <w:sz w:val="24"/>
          <w:szCs w:val="24"/>
        </w:rPr>
        <w:t xml:space="preserve">: </w:t>
      </w:r>
      <m:oMath>
        <m:r>
          <w:rPr>
            <w:rFonts w:ascii="Cambria Math" w:hAnsi="Cambria Math" w:cs="Arial"/>
            <w:sz w:val="24"/>
            <w:szCs w:val="24"/>
          </w:rPr>
          <m:t>SNR=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0</m:t>
                </m:r>
              </m:sub>
            </m:sSub>
          </m:den>
        </m:f>
        <m:r>
          <w:rPr>
            <w:rFonts w:ascii="Cambria Math" w:hAnsi="Cambria Math" w:cs="Arial"/>
            <w:sz w:val="24"/>
            <w:szCs w:val="24"/>
          </w:rPr>
          <m:t>=20dB=</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sidR="00FE3227">
        <w:rPr>
          <w:rFonts w:ascii="Arial" w:eastAsia="SimSun" w:hAnsi="Arial" w:cs="Arial" w:hint="eastAsia"/>
          <w:sz w:val="24"/>
          <w:szCs w:val="24"/>
          <w:lang w:eastAsia="zh-CN"/>
        </w:rPr>
        <w:t xml:space="preserve"> </w:t>
      </w:r>
      <w:r w:rsidR="00FE3227">
        <w:rPr>
          <w:rFonts w:ascii="Arial" w:eastAsia="SimSun" w:hAnsi="Arial" w:cs="Arial"/>
          <w:sz w:val="24"/>
          <w:szCs w:val="24"/>
          <w:lang w:eastAsia="zh-CN"/>
        </w:rPr>
        <w:t xml:space="preserve">and </w:t>
      </w:r>
      <m:oMath>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N</m:t>
            </m:r>
          </m:e>
          <m:sub>
            <m:r>
              <w:rPr>
                <w:rFonts w:ascii="Cambria Math" w:eastAsia="SimSun" w:hAnsi="Cambria Math" w:cs="Arial"/>
                <w:sz w:val="24"/>
                <w:szCs w:val="24"/>
                <w:lang w:eastAsia="zh-CN"/>
              </w:rPr>
              <m:t>0</m:t>
            </m:r>
          </m:sub>
        </m:sSub>
        <m:r>
          <w:rPr>
            <w:rFonts w:ascii="Cambria Math" w:eastAsia="SimSun" w:hAnsi="Cambria Math" w:cs="Arial"/>
            <w:sz w:val="24"/>
            <w:szCs w:val="24"/>
            <w:lang w:eastAsia="zh-CN"/>
          </w:rPr>
          <m:t>=-80dBm=</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-8</m:t>
            </m:r>
          </m:sup>
        </m:sSup>
        <m:r>
          <w:rPr>
            <w:rFonts w:ascii="Cambria Math" w:eastAsia="SimSun" w:hAnsi="Cambria Math" w:cs="Arial"/>
            <w:sz w:val="24"/>
            <w:szCs w:val="24"/>
            <w:lang w:eastAsia="zh-CN"/>
          </w:rPr>
          <m:t>mW</m:t>
        </m:r>
      </m:oMath>
    </w:p>
    <w:p w14:paraId="59B0774C" w14:textId="0D921BE0" w:rsidR="00FE3227" w:rsidRDefault="00FE3227" w:rsidP="00FE3227">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eastAsia="SimSun" w:hAnsi="Arial" w:cs="Arial" w:hint="eastAsia"/>
          <w:sz w:val="24"/>
          <w:szCs w:val="24"/>
          <w:lang w:eastAsia="zh-CN"/>
        </w:rPr>
        <w:t xml:space="preserve"> </w:t>
      </w:r>
      <w:r>
        <w:rPr>
          <w:rFonts w:ascii="Arial" w:eastAsia="SimSun" w:hAnsi="Arial" w:cs="Arial"/>
          <w:sz w:val="24"/>
          <w:szCs w:val="24"/>
          <w:lang w:eastAsia="zh-CN"/>
        </w:rPr>
        <w:t xml:space="preserve">    </w:t>
      </w:r>
      <w:proofErr w:type="gramStart"/>
      <w:r>
        <w:rPr>
          <w:rFonts w:ascii="Arial" w:eastAsia="SimSun" w:hAnsi="Arial" w:cs="Arial"/>
          <w:sz w:val="24"/>
          <w:szCs w:val="24"/>
          <w:lang w:eastAsia="zh-CN"/>
        </w:rPr>
        <w:t>So</w:t>
      </w:r>
      <w:proofErr w:type="gramEnd"/>
      <w:r>
        <w:rPr>
          <w:rFonts w:ascii="Arial" w:eastAsia="SimSun" w:hAnsi="Arial" w:cs="Arial"/>
          <w:sz w:val="24"/>
          <w:szCs w:val="24"/>
          <w:lang w:eastAsia="zh-CN"/>
        </w:rPr>
        <w:t xml:space="preserve"> the minimum received power</w:t>
      </w:r>
      <w:r>
        <w:rPr>
          <w:rFonts w:ascii="Arial" w:eastAsia="SimSun" w:hAnsi="Arial" w:cs="Arial" w:hint="eastAsia"/>
          <w:sz w:val="24"/>
          <w:szCs w:val="24"/>
          <w:lang w:eastAsia="zh-CN"/>
        </w:rPr>
        <w:t xml:space="preserve"> </w:t>
      </w:r>
      <m:oMath>
        <m:func>
          <m:funcPr>
            <m:ctrlPr>
              <w:rPr>
                <w:rFonts w:ascii="Cambria Math" w:eastAsia="SimSun" w:hAnsi="Cambria Math" w:cs="Arial"/>
                <w:i/>
                <w:sz w:val="24"/>
                <w:szCs w:val="24"/>
                <w:lang w:eastAsia="zh-CN"/>
              </w:rPr>
            </m:ctrlPr>
          </m:funcPr>
          <m:fName>
            <m:limLow>
              <m:limLowPr>
                <m:ctrlPr>
                  <w:rPr>
                    <w:rFonts w:ascii="Cambria Math" w:eastAsia="SimSun" w:hAnsi="Cambria Math" w:cs="Arial"/>
                    <w:i/>
                    <w:sz w:val="24"/>
                    <w:szCs w:val="24"/>
                    <w:lang w:eastAsia="zh-CN"/>
                  </w:rPr>
                </m:ctrlPr>
              </m:limLowPr>
              <m:e>
                <m:r>
                  <m:rPr>
                    <m:sty m:val="p"/>
                  </m:rPr>
                  <w:rPr>
                    <w:rFonts w:ascii="Cambria Math" w:eastAsia="SimSun" w:hAnsi="Cambria Math" w:cs="Arial"/>
                    <w:sz w:val="24"/>
                    <w:szCs w:val="24"/>
                  </w:rPr>
                  <m:t>min</m:t>
                </m:r>
              </m:e>
              <m:lim/>
            </m:limLow>
          </m:fName>
          <m:e>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(P</m:t>
                </m:r>
              </m:e>
              <m:sub>
                <m:r>
                  <w:rPr>
                    <w:rFonts w:ascii="Cambria Math" w:eastAsia="SimSun" w:hAnsi="Cambria Math" w:cs="Arial"/>
                    <w:sz w:val="24"/>
                    <w:szCs w:val="24"/>
                    <w:lang w:eastAsia="zh-CN"/>
                  </w:rPr>
                  <m:t>rx</m:t>
                </m:r>
              </m:sub>
            </m:sSub>
            <m:r>
              <w:rPr>
                <w:rFonts w:ascii="Cambria Math" w:eastAsia="SimSun" w:hAnsi="Cambria Math" w:cs="Arial"/>
                <w:sz w:val="24"/>
                <w:szCs w:val="24"/>
                <w:lang w:eastAsia="zh-CN"/>
              </w:rPr>
              <m:t>)</m:t>
            </m:r>
          </m:e>
        </m:func>
        <m:r>
          <w:rPr>
            <w:rFonts w:ascii="Cambria Math" w:eastAsia="SimSun" w:hAnsi="Cambria Math" w:cs="Arial"/>
            <w:sz w:val="24"/>
            <w:szCs w:val="24"/>
            <w:lang w:eastAsia="zh-CN"/>
          </w:rPr>
          <m:t>=</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-8</m:t>
            </m:r>
          </m:sup>
        </m:sSup>
        <m:r>
          <w:rPr>
            <w:rFonts w:ascii="Cambria Math" w:eastAsia="SimSun" w:hAnsi="Cambria Math" w:cs="Arial"/>
            <w:sz w:val="24"/>
            <w:szCs w:val="24"/>
            <w:lang w:eastAsia="zh-CN"/>
          </w:rPr>
          <m:t>mW*</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2</m:t>
            </m:r>
          </m:sup>
        </m:sSup>
        <m:r>
          <w:rPr>
            <w:rFonts w:ascii="Cambria Math" w:eastAsia="SimSun" w:hAnsi="Cambria Math" w:cs="Arial"/>
            <w:sz w:val="24"/>
            <w:szCs w:val="24"/>
            <w:lang w:eastAsia="zh-CN"/>
          </w:rPr>
          <m:t>=</m:t>
        </m:r>
        <m:sSup>
          <m:sSupPr>
            <m:ctrlPr>
              <w:rPr>
                <w:rFonts w:ascii="Cambria Math" w:eastAsia="SimSun" w:hAnsi="Cambria Math" w:cs="Arial"/>
                <w:i/>
                <w:sz w:val="24"/>
                <w:szCs w:val="24"/>
                <w:lang w:eastAsia="zh-CN"/>
              </w:rPr>
            </m:ctrlPr>
          </m:sSupPr>
          <m:e>
            <m:r>
              <w:rPr>
                <w:rFonts w:ascii="Cambria Math" w:eastAsia="SimSun" w:hAnsi="Cambria Math" w:cs="Arial"/>
                <w:sz w:val="24"/>
                <w:szCs w:val="24"/>
                <w:lang w:eastAsia="zh-CN"/>
              </w:rPr>
              <m:t>10</m:t>
            </m:r>
          </m:e>
          <m:sup>
            <m:r>
              <w:rPr>
                <w:rFonts w:ascii="Cambria Math" w:eastAsia="SimSun" w:hAnsi="Cambria Math" w:cs="Arial"/>
                <w:sz w:val="24"/>
                <w:szCs w:val="24"/>
                <w:lang w:eastAsia="zh-CN"/>
              </w:rPr>
              <m:t>-6</m:t>
            </m:r>
          </m:sup>
        </m:sSup>
        <m:r>
          <w:rPr>
            <w:rFonts w:ascii="Cambria Math" w:eastAsia="SimSun" w:hAnsi="Cambria Math" w:cs="Arial"/>
            <w:sz w:val="24"/>
            <w:szCs w:val="24"/>
            <w:lang w:eastAsia="zh-CN"/>
          </w:rPr>
          <m:t>mW=-60dBm</m:t>
        </m:r>
      </m:oMath>
    </w:p>
    <w:p w14:paraId="2AEC0664" w14:textId="39440A43" w:rsidR="00BB5DAE" w:rsidRDefault="00BB5DAE" w:rsidP="002A1382">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024A746D" w14:textId="57C7995A" w:rsidR="00FE3227" w:rsidRDefault="0015110E" w:rsidP="002A1382">
      <w:pPr>
        <w:pStyle w:val="NormalWeb"/>
        <w:kinsoku w:val="0"/>
        <w:overflowPunct w:val="0"/>
        <w:snapToGrid w:val="0"/>
        <w:spacing w:before="0" w:beforeAutospacing="0" w:after="0" w:afterAutospacing="0"/>
        <w:textAlignment w:val="baseline"/>
        <w:rPr>
          <w:rFonts w:ascii="Arial" w:hAnsi="Arial" w:cs="Arial"/>
          <w:b/>
          <w:bCs/>
          <w:sz w:val="24"/>
          <w:szCs w:val="24"/>
        </w:rPr>
      </w:pPr>
      <w:r w:rsidRPr="0015110E">
        <w:rPr>
          <w:rFonts w:ascii="Arial" w:hAnsi="Arial" w:cs="Arial"/>
          <w:b/>
          <w:bCs/>
          <w:sz w:val="24"/>
          <w:szCs w:val="24"/>
        </w:rPr>
        <w:t>Question 7: Compute and plot the required transmission power as a function of the distance between two nodes. (5 points)</w:t>
      </w:r>
    </w:p>
    <w:p w14:paraId="1F52E7F1" w14:textId="4A98D5A7" w:rsidR="0015110E" w:rsidRDefault="0015110E" w:rsidP="002A1382">
      <w:pPr>
        <w:pStyle w:val="NormalWeb"/>
        <w:kinsoku w:val="0"/>
        <w:overflowPunct w:val="0"/>
        <w:snapToGrid w:val="0"/>
        <w:spacing w:before="0" w:beforeAutospacing="0" w:after="0" w:afterAutospacing="0"/>
        <w:textAlignment w:val="baseline"/>
        <w:rPr>
          <w:rFonts w:ascii="Arial" w:hAnsi="Arial" w:cs="Arial"/>
          <w:b/>
          <w:bCs/>
          <w:sz w:val="24"/>
          <w:szCs w:val="24"/>
        </w:rPr>
      </w:pPr>
    </w:p>
    <w:p w14:paraId="45828845" w14:textId="77777777" w:rsidR="00FA77A6" w:rsidRDefault="0015110E" w:rsidP="00FA77A6">
      <w:pPr>
        <w:pStyle w:val="NormalWeb"/>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FA77A6">
        <w:rPr>
          <w:rFonts w:ascii="Arial" w:hAnsi="Arial" w:cs="Arial"/>
          <w:sz w:val="24"/>
          <w:szCs w:val="24"/>
        </w:rPr>
        <w:t>Set the distance between a node and the BS as d, and use the result of Question1:</w:t>
      </w:r>
    </w:p>
    <w:p w14:paraId="3BB29C21" w14:textId="77777777" w:rsidR="00FA77A6" w:rsidRPr="00DA42B3" w:rsidRDefault="008D2C69" w:rsidP="00FA77A6">
      <w:pPr>
        <w:pStyle w:val="NormalWeb"/>
        <w:kinsoku w:val="0"/>
        <w:overflowPunct w:val="0"/>
        <w:snapToGrid w:val="0"/>
        <w:spacing w:before="0" w:beforeAutospacing="0" w:after="0" w:afterAutospacing="0"/>
        <w:textAlignment w:val="baseline"/>
        <w:rPr>
          <w:rFonts w:ascii="Arial" w:hAnsi="Arial" w:cs="Arial"/>
          <w:sz w:val="24"/>
          <w:szCs w:val="24"/>
        </w:rPr>
      </w:pPr>
      <m:oMathPara>
        <m:oMathParaPr>
          <m:jc m:val="left"/>
        </m:oMathPara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[dB]</m:t>
          </m:r>
        </m:oMath>
      </m:oMathPara>
    </w:p>
    <w:p w14:paraId="4E1C6864" w14:textId="77777777" w:rsidR="00FA77A6" w:rsidRPr="006E2FFC" w:rsidRDefault="008D2C69" w:rsidP="00FA77A6">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tx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rx</m:t>
              </m:r>
            </m:sub>
          </m:sSub>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m:t>
              </m:r>
            </m:e>
          </m:d>
          <m:r>
            <w:rPr>
              <w:rFonts w:ascii="Cambria Math" w:eastAsia="SimSun" w:hAnsi="Cambria Math" w:cs="Arial"/>
              <w:kern w:val="24"/>
              <w:sz w:val="24"/>
              <w:szCs w:val="24"/>
              <w:lang w:eastAsia="zh-CN"/>
            </w:rPr>
            <m:t>-l(d)[dB]</m:t>
          </m:r>
        </m:oMath>
      </m:oMathPara>
    </w:p>
    <w:p w14:paraId="71EDAB2E" w14:textId="32DDAC54" w:rsidR="005E49AA" w:rsidRPr="00FA77A6" w:rsidRDefault="005E49AA"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347A8346" w14:textId="7EBAC084" w:rsidR="005E49AA" w:rsidRPr="008F3D18" w:rsidRDefault="005E49AA"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B</w:t>
      </w:r>
      <w:r>
        <w:rPr>
          <w:rFonts w:ascii="Arial" w:eastAsia="SimSun" w:hAnsi="Arial" w:cs="Arial"/>
          <w:kern w:val="24"/>
          <w:sz w:val="24"/>
          <w:szCs w:val="24"/>
          <w:lang w:eastAsia="zh-CN"/>
        </w:rPr>
        <w:t>ring in parameters, we can get the plot below:</w:t>
      </w:r>
    </w:p>
    <w:p w14:paraId="64493DFC" w14:textId="77F7C7DB" w:rsidR="0015110E" w:rsidRDefault="00AC7024" w:rsidP="005E49AA">
      <w:pPr>
        <w:pStyle w:val="NormalWeb"/>
        <w:kinsoku w:val="0"/>
        <w:overflowPunct w:val="0"/>
        <w:snapToGrid w:val="0"/>
        <w:spacing w:before="0" w:beforeAutospacing="0" w:after="0" w:afterAutospacing="0"/>
        <w:jc w:val="center"/>
        <w:textAlignment w:val="baseline"/>
        <w:rPr>
          <w:rFonts w:ascii="Arial" w:eastAsia="SimSun" w:hAnsi="Arial" w:cs="Arial"/>
          <w:kern w:val="24"/>
          <w:sz w:val="24"/>
          <w:szCs w:val="24"/>
          <w:lang w:eastAsia="zh-CN"/>
        </w:rPr>
      </w:pPr>
      <w:r>
        <w:rPr>
          <w:rFonts w:ascii="Arial" w:eastAsia="SimSun" w:hAnsi="Arial" w:cs="Arial" w:hint="eastAsia"/>
          <w:noProof/>
          <w:kern w:val="24"/>
          <w:sz w:val="24"/>
          <w:szCs w:val="24"/>
          <w:lang w:eastAsia="zh-CN"/>
        </w:rPr>
        <w:drawing>
          <wp:inline distT="0" distB="0" distL="0" distR="0" wp14:anchorId="77BB162A" wp14:editId="289BBDAF">
            <wp:extent cx="2727960" cy="2045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stretch>
                      <a:fillRect/>
                    </a:stretch>
                  </pic:blipFill>
                  <pic:spPr>
                    <a:xfrm>
                      <a:off x="0" y="0"/>
                      <a:ext cx="2727960" cy="2045970"/>
                    </a:xfrm>
                    <a:prstGeom prst="rect">
                      <a:avLst/>
                    </a:prstGeom>
                  </pic:spPr>
                </pic:pic>
              </a:graphicData>
            </a:graphic>
          </wp:inline>
        </w:drawing>
      </w:r>
    </w:p>
    <w:p w14:paraId="636A746D" w14:textId="65AF7B7B" w:rsidR="005E49AA" w:rsidRPr="00AC7024" w:rsidRDefault="003E312E" w:rsidP="005E49AA">
      <w:pPr>
        <w:pStyle w:val="NormalWeb"/>
        <w:kinsoku w:val="0"/>
        <w:overflowPunct w:val="0"/>
        <w:snapToGrid w:val="0"/>
        <w:spacing w:before="0" w:beforeAutospacing="0" w:after="0" w:afterAutospacing="0"/>
        <w:textAlignment w:val="baseline"/>
        <w:rPr>
          <w:rFonts w:ascii="Arial" w:eastAsia="SimSun" w:hAnsi="Arial" w:cs="Arial"/>
          <w:b/>
          <w:bCs/>
          <w:kern w:val="24"/>
          <w:sz w:val="24"/>
          <w:szCs w:val="24"/>
          <w:lang w:eastAsia="zh-CN"/>
        </w:rPr>
      </w:pPr>
      <w:proofErr w:type="spellStart"/>
      <w:r w:rsidRPr="00AC7024">
        <w:rPr>
          <w:rFonts w:ascii="Arial" w:eastAsia="SimSun" w:hAnsi="Arial" w:cs="Arial" w:hint="eastAsia"/>
          <w:b/>
          <w:bCs/>
          <w:kern w:val="24"/>
          <w:sz w:val="24"/>
          <w:szCs w:val="24"/>
          <w:lang w:eastAsia="zh-CN"/>
        </w:rPr>
        <w:lastRenderedPageBreak/>
        <w:t>M</w:t>
      </w:r>
      <w:r w:rsidRPr="00AC7024">
        <w:rPr>
          <w:rFonts w:ascii="Arial" w:eastAsia="SimSun" w:hAnsi="Arial" w:cs="Arial"/>
          <w:b/>
          <w:bCs/>
          <w:kern w:val="24"/>
          <w:sz w:val="24"/>
          <w:szCs w:val="24"/>
          <w:lang w:eastAsia="zh-CN"/>
        </w:rPr>
        <w:t>atlab</w:t>
      </w:r>
      <w:proofErr w:type="spellEnd"/>
      <w:r w:rsidRPr="00AC7024">
        <w:rPr>
          <w:rFonts w:ascii="Arial" w:eastAsia="SimSun" w:hAnsi="Arial" w:cs="Arial"/>
          <w:b/>
          <w:bCs/>
          <w:kern w:val="24"/>
          <w:sz w:val="24"/>
          <w:szCs w:val="24"/>
          <w:lang w:eastAsia="zh-CN"/>
        </w:rPr>
        <w:t xml:space="preserve"> code:</w:t>
      </w:r>
    </w:p>
    <w:p w14:paraId="5A342F5D"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Gamma=</w:t>
      </w:r>
      <w:proofErr w:type="gramStart"/>
      <w:r w:rsidRPr="00AC7024">
        <w:rPr>
          <w:rFonts w:ascii="Arial" w:hAnsi="Arial" w:cs="Arial"/>
          <w:color w:val="000000"/>
        </w:rPr>
        <w:t>3.2;</w:t>
      </w:r>
      <w:proofErr w:type="gramEnd"/>
    </w:p>
    <w:p w14:paraId="1F09E086"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c=3*</w:t>
      </w:r>
      <w:proofErr w:type="gramStart"/>
      <w:r w:rsidRPr="00AC7024">
        <w:rPr>
          <w:rFonts w:ascii="Arial" w:hAnsi="Arial" w:cs="Arial"/>
          <w:color w:val="000000"/>
        </w:rPr>
        <w:t>10.^</w:t>
      </w:r>
      <w:proofErr w:type="gramEnd"/>
      <w:r w:rsidRPr="00AC7024">
        <w:rPr>
          <w:rFonts w:ascii="Arial" w:hAnsi="Arial" w:cs="Arial"/>
          <w:color w:val="000000"/>
        </w:rPr>
        <w:t>8;</w:t>
      </w:r>
    </w:p>
    <w:p w14:paraId="58F73112"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f=9*</w:t>
      </w:r>
      <w:proofErr w:type="gramStart"/>
      <w:r w:rsidRPr="00AC7024">
        <w:rPr>
          <w:rFonts w:ascii="Arial" w:hAnsi="Arial" w:cs="Arial"/>
          <w:color w:val="000000"/>
        </w:rPr>
        <w:t>10.^</w:t>
      </w:r>
      <w:proofErr w:type="gramEnd"/>
      <w:r w:rsidRPr="00AC7024">
        <w:rPr>
          <w:rFonts w:ascii="Arial" w:hAnsi="Arial" w:cs="Arial"/>
          <w:color w:val="000000"/>
        </w:rPr>
        <w:t>8;</w:t>
      </w:r>
    </w:p>
    <w:p w14:paraId="1E2268D1"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d=0:</w:t>
      </w:r>
      <w:proofErr w:type="gramStart"/>
      <w:r w:rsidRPr="00AC7024">
        <w:rPr>
          <w:rFonts w:ascii="Arial" w:hAnsi="Arial" w:cs="Arial"/>
          <w:color w:val="000000"/>
        </w:rPr>
        <w:t>100;</w:t>
      </w:r>
      <w:proofErr w:type="gramEnd"/>
    </w:p>
    <w:p w14:paraId="291BD545"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d0=</w:t>
      </w:r>
      <w:proofErr w:type="gramStart"/>
      <w:r w:rsidRPr="00AC7024">
        <w:rPr>
          <w:rFonts w:ascii="Arial" w:hAnsi="Arial" w:cs="Arial"/>
          <w:color w:val="000000"/>
        </w:rPr>
        <w:t>1;</w:t>
      </w:r>
      <w:proofErr w:type="gramEnd"/>
    </w:p>
    <w:p w14:paraId="2BD18C83"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P_tx=-60-</w:t>
      </w:r>
      <w:proofErr w:type="gramStart"/>
      <w:r w:rsidRPr="00AC7024">
        <w:rPr>
          <w:rFonts w:ascii="Arial" w:hAnsi="Arial" w:cs="Arial"/>
          <w:color w:val="000000"/>
        </w:rPr>
        <w:t>20.*</w:t>
      </w:r>
      <w:proofErr w:type="gramEnd"/>
      <w:r w:rsidRPr="00AC7024">
        <w:rPr>
          <w:rFonts w:ascii="Arial" w:hAnsi="Arial" w:cs="Arial"/>
          <w:color w:val="000000"/>
        </w:rPr>
        <w:t>log(c./4./f./d0./pi)/log(10)-10.*Gamma.*log(d0./d)/log(10);</w:t>
      </w:r>
    </w:p>
    <w:p w14:paraId="21084C44" w14:textId="77777777" w:rsidR="00AC7024" w:rsidRPr="00AC7024" w:rsidRDefault="00AC7024" w:rsidP="00AC7024">
      <w:pPr>
        <w:widowControl w:val="0"/>
        <w:autoSpaceDE w:val="0"/>
        <w:autoSpaceDN w:val="0"/>
        <w:adjustRightInd w:val="0"/>
        <w:rPr>
          <w:rFonts w:ascii="Arial" w:hAnsi="Arial" w:cs="Arial"/>
        </w:rPr>
      </w:pPr>
      <w:r w:rsidRPr="00AC7024">
        <w:rPr>
          <w:rFonts w:ascii="Arial" w:hAnsi="Arial" w:cs="Arial"/>
          <w:color w:val="000000"/>
        </w:rPr>
        <w:t>plot(</w:t>
      </w:r>
      <w:proofErr w:type="spellStart"/>
      <w:proofErr w:type="gramStart"/>
      <w:r w:rsidRPr="00AC7024">
        <w:rPr>
          <w:rFonts w:ascii="Arial" w:hAnsi="Arial" w:cs="Arial"/>
          <w:color w:val="000000"/>
        </w:rPr>
        <w:t>d,P</w:t>
      </w:r>
      <w:proofErr w:type="gramEnd"/>
      <w:r w:rsidRPr="00AC7024">
        <w:rPr>
          <w:rFonts w:ascii="Arial" w:hAnsi="Arial" w:cs="Arial"/>
          <w:color w:val="000000"/>
        </w:rPr>
        <w:t>_tx</w:t>
      </w:r>
      <w:proofErr w:type="spellEnd"/>
      <w:r w:rsidRPr="00AC7024">
        <w:rPr>
          <w:rFonts w:ascii="Arial" w:hAnsi="Arial" w:cs="Arial"/>
          <w:color w:val="000000"/>
        </w:rPr>
        <w:t>);</w:t>
      </w:r>
    </w:p>
    <w:p w14:paraId="56629BE7" w14:textId="77777777" w:rsidR="00AC7024" w:rsidRPr="00AC7024" w:rsidRDefault="00AC7024" w:rsidP="00AC7024">
      <w:pPr>
        <w:widowControl w:val="0"/>
        <w:autoSpaceDE w:val="0"/>
        <w:autoSpaceDN w:val="0"/>
        <w:adjustRightInd w:val="0"/>
        <w:rPr>
          <w:rFonts w:ascii="Arial" w:hAnsi="Arial" w:cs="Arial"/>
        </w:rPr>
      </w:pPr>
      <w:proofErr w:type="spellStart"/>
      <w:r w:rsidRPr="00AC7024">
        <w:rPr>
          <w:rFonts w:ascii="Arial" w:hAnsi="Arial" w:cs="Arial"/>
          <w:color w:val="000000"/>
        </w:rPr>
        <w:t>xlabel</w:t>
      </w:r>
      <w:proofErr w:type="spellEnd"/>
      <w:r w:rsidRPr="00AC7024">
        <w:rPr>
          <w:rFonts w:ascii="Arial" w:hAnsi="Arial" w:cs="Arial"/>
          <w:color w:val="000000"/>
        </w:rPr>
        <w:t>(</w:t>
      </w:r>
      <w:r w:rsidRPr="00AC7024">
        <w:rPr>
          <w:rFonts w:ascii="Arial" w:hAnsi="Arial" w:cs="Arial"/>
          <w:color w:val="A020F0"/>
        </w:rPr>
        <w:t>'Distance[m]'</w:t>
      </w:r>
      <w:proofErr w:type="gramStart"/>
      <w:r w:rsidRPr="00AC7024">
        <w:rPr>
          <w:rFonts w:ascii="Arial" w:hAnsi="Arial" w:cs="Arial"/>
          <w:color w:val="000000"/>
        </w:rPr>
        <w:t>);</w:t>
      </w:r>
      <w:proofErr w:type="gramEnd"/>
    </w:p>
    <w:p w14:paraId="2003C689" w14:textId="77777777" w:rsidR="00AC7024" w:rsidRPr="00AC7024" w:rsidRDefault="00AC7024" w:rsidP="00AC7024">
      <w:pPr>
        <w:widowControl w:val="0"/>
        <w:autoSpaceDE w:val="0"/>
        <w:autoSpaceDN w:val="0"/>
        <w:adjustRightInd w:val="0"/>
        <w:rPr>
          <w:rFonts w:ascii="Arial" w:hAnsi="Arial" w:cs="Arial"/>
        </w:rPr>
      </w:pPr>
      <w:proofErr w:type="spellStart"/>
      <w:proofErr w:type="gramStart"/>
      <w:r w:rsidRPr="00AC7024">
        <w:rPr>
          <w:rFonts w:ascii="Arial" w:hAnsi="Arial" w:cs="Arial"/>
          <w:color w:val="000000"/>
        </w:rPr>
        <w:t>ylabel</w:t>
      </w:r>
      <w:proofErr w:type="spellEnd"/>
      <w:r w:rsidRPr="00AC7024">
        <w:rPr>
          <w:rFonts w:ascii="Arial" w:hAnsi="Arial" w:cs="Arial"/>
          <w:color w:val="000000"/>
        </w:rPr>
        <w:t>(</w:t>
      </w:r>
      <w:proofErr w:type="gramEnd"/>
      <w:r w:rsidRPr="00AC7024">
        <w:rPr>
          <w:rFonts w:ascii="Arial" w:hAnsi="Arial" w:cs="Arial"/>
          <w:color w:val="A020F0"/>
        </w:rPr>
        <w:t>'Transmitter Power[dBm]'</w:t>
      </w:r>
      <w:r w:rsidRPr="00AC7024">
        <w:rPr>
          <w:rFonts w:ascii="Arial" w:hAnsi="Arial" w:cs="Arial"/>
          <w:color w:val="000000"/>
        </w:rPr>
        <w:t>);</w:t>
      </w:r>
    </w:p>
    <w:p w14:paraId="08D45097" w14:textId="77777777" w:rsidR="003E312E" w:rsidRPr="00AC7024" w:rsidRDefault="003E312E"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085553F6" w14:textId="64F98DB9" w:rsidR="005E49AA" w:rsidRDefault="00E96C85" w:rsidP="005E49AA">
      <w:pPr>
        <w:pStyle w:val="NormalWeb"/>
        <w:kinsoku w:val="0"/>
        <w:overflowPunct w:val="0"/>
        <w:snapToGrid w:val="0"/>
        <w:spacing w:before="0" w:beforeAutospacing="0" w:after="0" w:afterAutospacing="0"/>
        <w:textAlignment w:val="baseline"/>
        <w:rPr>
          <w:rFonts w:ascii="Arial" w:hAnsi="Arial" w:cs="Arial"/>
          <w:b/>
          <w:bCs/>
          <w:sz w:val="24"/>
          <w:szCs w:val="24"/>
        </w:rPr>
      </w:pPr>
      <w:r w:rsidRPr="00E96C85">
        <w:rPr>
          <w:rFonts w:ascii="Arial" w:hAnsi="Arial" w:cs="Arial"/>
          <w:b/>
          <w:bCs/>
          <w:sz w:val="24"/>
          <w:szCs w:val="24"/>
        </w:rPr>
        <w:t>Question 8: If the maximum transmission power of each node is 10 dBm, how many transmissions will be required for a message from a node at 75 m to reach the AP? Remember that the number of transmission</w:t>
      </w:r>
      <w:r w:rsidR="009A3C83">
        <w:rPr>
          <w:rFonts w:ascii="Arial" w:hAnsi="Arial" w:cs="Arial"/>
          <w:b/>
          <w:bCs/>
          <w:sz w:val="24"/>
          <w:szCs w:val="24"/>
        </w:rPr>
        <w:t>s</w:t>
      </w:r>
      <w:r w:rsidRPr="00E96C85">
        <w:rPr>
          <w:rFonts w:ascii="Arial" w:hAnsi="Arial" w:cs="Arial"/>
          <w:b/>
          <w:bCs/>
          <w:sz w:val="24"/>
          <w:szCs w:val="24"/>
        </w:rPr>
        <w:t xml:space="preserve"> can only be an integer value. (5 points)</w:t>
      </w:r>
    </w:p>
    <w:p w14:paraId="0819FF26" w14:textId="685E0AE7" w:rsidR="00E96C85" w:rsidRDefault="00E96C85" w:rsidP="005E49AA">
      <w:pPr>
        <w:pStyle w:val="NormalWeb"/>
        <w:kinsoku w:val="0"/>
        <w:overflowPunct w:val="0"/>
        <w:snapToGrid w:val="0"/>
        <w:spacing w:before="0" w:beforeAutospacing="0" w:after="0" w:afterAutospacing="0"/>
        <w:textAlignment w:val="baseline"/>
        <w:rPr>
          <w:rFonts w:ascii="Arial" w:hAnsi="Arial" w:cs="Arial"/>
          <w:b/>
          <w:bCs/>
          <w:sz w:val="24"/>
          <w:szCs w:val="24"/>
        </w:rPr>
      </w:pPr>
    </w:p>
    <w:p w14:paraId="7AD51F4C" w14:textId="72CB5ED8" w:rsidR="00E96C85" w:rsidRPr="001C6772" w:rsidRDefault="00E96C85"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hAnsi="Arial" w:cs="Arial" w:hint="cs"/>
          <w:sz w:val="24"/>
          <w:szCs w:val="24"/>
        </w:rPr>
        <w:t>A</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rx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tx</m:t>
            </m:r>
          </m:sub>
        </m:sSub>
        <m:d>
          <m:dPr>
            <m:begChr m:val="["/>
            <m:endChr m:val="]"/>
            <m:ctrlPr>
              <w:rPr>
                <w:rFonts w:ascii="Cambria Math" w:hAnsi="Cambria Math" w:cs="Arial"/>
                <w:i/>
                <w:sz w:val="24"/>
                <w:szCs w:val="24"/>
              </w:rPr>
            </m:ctrlPr>
          </m:dPr>
          <m:e>
            <m:r>
              <w:rPr>
                <w:rFonts w:ascii="Cambria Math" w:hAnsi="Cambria Math" w:cs="Arial"/>
                <w:sz w:val="24"/>
                <w:szCs w:val="24"/>
              </w:rPr>
              <m:t>dBm</m:t>
            </m:r>
          </m:e>
        </m:d>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d</m:t>
            </m:r>
          </m:e>
        </m:d>
        <m:r>
          <w:rPr>
            <w:rFonts w:ascii="Cambria Math" w:hAnsi="Cambria Math" w:cs="Arial"/>
            <w:sz w:val="24"/>
            <w:szCs w:val="24"/>
          </w:rPr>
          <m:t>[dB]</m:t>
        </m:r>
      </m:oMath>
    </w:p>
    <w:p w14:paraId="18E129E8" w14:textId="38CCD933" w:rsidR="00EA2F78" w:rsidRDefault="007B615A"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B</w:t>
      </w:r>
      <w:r>
        <w:rPr>
          <w:rFonts w:ascii="Arial" w:eastAsia="SimSun" w:hAnsi="Arial" w:cs="Arial"/>
          <w:kern w:val="24"/>
          <w:sz w:val="24"/>
          <w:szCs w:val="24"/>
          <w:lang w:eastAsia="zh-CN"/>
        </w:rPr>
        <w:t>ring in parameters</w:t>
      </w:r>
      <w:r w:rsidR="00C153DF">
        <w:rPr>
          <w:rFonts w:ascii="Arial" w:eastAsia="SimSun" w:hAnsi="Arial" w:cs="Arial"/>
          <w:kern w:val="24"/>
          <w:sz w:val="24"/>
          <w:szCs w:val="24"/>
          <w:lang w:eastAsia="zh-CN"/>
        </w:rPr>
        <w:t xml:space="preserve"> (using min[</w:t>
      </w:r>
      <w:proofErr w:type="spellStart"/>
      <w:r w:rsidR="00C153DF">
        <w:rPr>
          <w:rFonts w:ascii="Arial" w:eastAsia="SimSun" w:hAnsi="Arial" w:cs="Arial"/>
          <w:kern w:val="24"/>
          <w:sz w:val="24"/>
          <w:szCs w:val="24"/>
          <w:lang w:eastAsia="zh-CN"/>
        </w:rPr>
        <w:t>p</w:t>
      </w:r>
      <w:r w:rsidR="00C153DF" w:rsidRPr="00C153DF">
        <w:rPr>
          <w:rFonts w:ascii="Arial" w:eastAsia="SimSun" w:hAnsi="Arial" w:cs="Arial"/>
          <w:kern w:val="24"/>
          <w:sz w:val="24"/>
          <w:szCs w:val="24"/>
          <w:vertAlign w:val="subscript"/>
          <w:lang w:eastAsia="zh-CN"/>
        </w:rPr>
        <w:t>rx</w:t>
      </w:r>
      <w:proofErr w:type="spellEnd"/>
      <w:r w:rsidR="00C153DF">
        <w:rPr>
          <w:rFonts w:ascii="Arial" w:eastAsia="SimSun" w:hAnsi="Arial" w:cs="Arial"/>
          <w:kern w:val="24"/>
          <w:sz w:val="24"/>
          <w:szCs w:val="24"/>
          <w:lang w:eastAsia="zh-CN"/>
        </w:rPr>
        <w:t>]</w:t>
      </w:r>
      <w:r w:rsidR="00B0667C">
        <w:rPr>
          <w:rFonts w:ascii="Arial" w:eastAsia="SimSun" w:hAnsi="Arial" w:cs="Arial"/>
          <w:kern w:val="24"/>
          <w:sz w:val="24"/>
          <w:szCs w:val="24"/>
          <w:lang w:eastAsia="zh-CN"/>
        </w:rPr>
        <w:t>=-60dBm</w:t>
      </w:r>
      <w:r w:rsidR="00C153DF">
        <w:rPr>
          <w:rFonts w:ascii="Arial" w:eastAsia="SimSun" w:hAnsi="Arial" w:cs="Arial"/>
          <w:kern w:val="24"/>
          <w:sz w:val="24"/>
          <w:szCs w:val="24"/>
          <w:lang w:eastAsia="zh-CN"/>
        </w:rPr>
        <w:t>)</w:t>
      </w:r>
      <w:r>
        <w:rPr>
          <w:rFonts w:ascii="Arial" w:eastAsia="SimSun" w:hAnsi="Arial" w:cs="Arial"/>
          <w:kern w:val="24"/>
          <w:sz w:val="24"/>
          <w:szCs w:val="24"/>
          <w:lang w:eastAsia="zh-CN"/>
        </w:rPr>
        <w:t xml:space="preserve">, </w:t>
      </w:r>
      <w:r w:rsidR="00EA2F78">
        <w:rPr>
          <w:rFonts w:ascii="Arial" w:eastAsia="SimSun" w:hAnsi="Arial" w:cs="Arial"/>
          <w:kern w:val="24"/>
          <w:sz w:val="24"/>
          <w:szCs w:val="24"/>
          <w:lang w:eastAsia="zh-CN"/>
        </w:rPr>
        <w:t>set the maximum distance which a node can transmit as d</w:t>
      </w:r>
      <w:r w:rsidR="00EA2F78" w:rsidRPr="00EA2F78">
        <w:rPr>
          <w:rFonts w:ascii="Arial" w:eastAsia="SimSun" w:hAnsi="Arial" w:cs="Arial"/>
          <w:kern w:val="24"/>
          <w:sz w:val="24"/>
          <w:szCs w:val="24"/>
          <w:vertAlign w:val="subscript"/>
          <w:lang w:eastAsia="zh-CN"/>
        </w:rPr>
        <w:t>1</w:t>
      </w:r>
      <w:r>
        <w:rPr>
          <w:rFonts w:ascii="Arial" w:eastAsia="SimSun" w:hAnsi="Arial" w:cs="Arial"/>
          <w:kern w:val="24"/>
          <w:sz w:val="24"/>
          <w:szCs w:val="24"/>
          <w:lang w:eastAsia="zh-CN"/>
        </w:rPr>
        <w:t>:</w:t>
      </w:r>
    </w:p>
    <w:p w14:paraId="706F4ECC" w14:textId="21B0CC17" w:rsidR="007B615A" w:rsidRDefault="00EA2F78"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kern w:val="24"/>
          <w:sz w:val="24"/>
          <w:szCs w:val="24"/>
          <w:lang w:eastAsia="zh-CN"/>
        </w:rPr>
        <w:t>-60 dBm</w:t>
      </w:r>
      <m:oMath>
        <m:r>
          <w:rPr>
            <w:rFonts w:ascii="Cambria Math" w:hAnsi="Cambria Math" w:cs="Arial"/>
            <w:sz w:val="24"/>
            <w:szCs w:val="24"/>
          </w:rPr>
          <m:t>=10dBm+</m:t>
        </m:r>
        <m:r>
          <w:rPr>
            <w:rFonts w:ascii="Cambria Math" w:eastAsia="SimSun" w:hAnsi="Cambria Math" w:cs="Arial"/>
            <w:kern w:val="24"/>
            <w:sz w:val="24"/>
            <w:szCs w:val="24"/>
            <w:lang w:eastAsia="zh-CN"/>
          </w:rPr>
          <m:t>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r>
          <w:rPr>
            <w:rFonts w:ascii="Cambria Math" w:eastAsia="SimSun" w:hAnsi="Cambria Math" w:cs="Arial"/>
            <w:kern w:val="24"/>
            <w:sz w:val="24"/>
            <w:szCs w:val="24"/>
            <w:lang w:eastAsia="zh-CN"/>
          </w:rPr>
          <m:t>+32*</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1</m:t>
                </m:r>
              </m:num>
              <m:den>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1</m:t>
                    </m:r>
                  </m:sub>
                </m:sSub>
              </m:den>
            </m:f>
          </m:e>
        </m:func>
      </m:oMath>
    </w:p>
    <w:p w14:paraId="355EA09E" w14:textId="424213B1" w:rsidR="00EA2F78" w:rsidRPr="0031042D" w:rsidRDefault="00EA2F78"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SimSun" w:hAnsi="Cambria Math" w:cs="Arial"/>
              <w:kern w:val="24"/>
              <w:sz w:val="24"/>
              <w:szCs w:val="24"/>
              <w:lang w:eastAsia="zh-CN"/>
            </w:rPr>
            <m:t>32*</m:t>
          </m:r>
          <m:func>
            <m:funcPr>
              <m:ctrlPr>
                <w:rPr>
                  <w:rFonts w:ascii="Cambria Math" w:eastAsia="SimSun" w:hAnsi="Cambria Math" w:cs="Arial"/>
                  <w:i/>
                  <w:kern w:val="24"/>
                  <w:sz w:val="24"/>
                  <w:szCs w:val="24"/>
                  <w:lang w:eastAsia="zh-CN"/>
                </w:rPr>
              </m:ctrlPr>
            </m:funcPr>
            <m:fName>
              <m:r>
                <m:rPr>
                  <m:sty m:val="p"/>
                </m:rPr>
                <w:rPr>
                  <w:rFonts w:ascii="Cambria Math" w:eastAsia="SimSun" w:hAnsi="Cambria Math" w:cs="Arial"/>
                  <w:kern w:val="24"/>
                  <w:sz w:val="24"/>
                  <w:szCs w:val="24"/>
                </w:rPr>
                <m:t>log</m:t>
              </m:r>
            </m:fName>
            <m:e>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1</m:t>
                  </m:r>
                </m:num>
                <m:den>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1</m:t>
                      </m:r>
                    </m:sub>
                  </m:sSub>
                </m:den>
              </m:f>
            </m:e>
          </m:func>
          <m:r>
            <w:rPr>
              <w:rFonts w:ascii="Cambria Math" w:eastAsia="SimSun" w:hAnsi="Cambria Math" w:cs="Arial"/>
              <w:kern w:val="24"/>
              <w:sz w:val="24"/>
              <w:szCs w:val="24"/>
              <w:lang w:eastAsia="zh-CN"/>
            </w:rPr>
            <m:t>=-70dBm-l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oMath>
      </m:oMathPara>
    </w:p>
    <w:p w14:paraId="7BFA4770" w14:textId="0A19B9B5" w:rsidR="0031042D" w:rsidRPr="00EA2F78" w:rsidRDefault="008D2C69"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1</m:t>
              </m:r>
            </m:sub>
          </m:sSub>
          <m:r>
            <w:rPr>
              <w:rFonts w:ascii="Cambria Math" w:eastAsia="SimSun" w:hAnsi="Cambria Math" w:cs="Arial"/>
              <w:kern w:val="24"/>
              <w:sz w:val="24"/>
              <w:szCs w:val="24"/>
              <w:lang w:eastAsia="zh-CN"/>
            </w:rPr>
            <m:t>=</m:t>
          </m:r>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1</m:t>
              </m:r>
            </m:num>
            <m:den>
              <m:sSup>
                <m:sSupPr>
                  <m:ctrlPr>
                    <w:rPr>
                      <w:rFonts w:ascii="Cambria Math" w:eastAsia="SimSun" w:hAnsi="Cambria Math" w:cs="Arial"/>
                      <w:i/>
                      <w:kern w:val="24"/>
                      <w:sz w:val="24"/>
                      <w:szCs w:val="24"/>
                      <w:lang w:eastAsia="zh-CN"/>
                    </w:rPr>
                  </m:ctrlPr>
                </m:sSupPr>
                <m:e>
                  <m:r>
                    <w:rPr>
                      <w:rFonts w:ascii="Cambria Math" w:eastAsia="SimSun" w:hAnsi="Cambria Math" w:cs="Arial"/>
                      <w:kern w:val="24"/>
                      <w:sz w:val="24"/>
                      <w:szCs w:val="24"/>
                      <w:lang w:eastAsia="zh-CN"/>
                    </w:rPr>
                    <m:t>10</m:t>
                  </m:r>
                </m:e>
                <m:sup>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-70dBm-l</m:t>
                      </m:r>
                      <m:d>
                        <m:dPr>
                          <m:ctrlPr>
                            <w:rPr>
                              <w:rFonts w:ascii="Cambria Math" w:eastAsia="SimSun" w:hAnsi="Cambria Math" w:cs="Arial"/>
                              <w:i/>
                              <w:kern w:val="24"/>
                              <w:sz w:val="24"/>
                              <w:szCs w:val="24"/>
                              <w:lang w:eastAsia="zh-CN"/>
                            </w:rPr>
                          </m:ctrlPr>
                        </m:dPr>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d</m:t>
                              </m:r>
                            </m:e>
                            <m:sub>
                              <m:r>
                                <w:rPr>
                                  <w:rFonts w:ascii="Cambria Math" w:eastAsia="SimSun" w:hAnsi="Cambria Math" w:cs="Arial"/>
                                  <w:kern w:val="24"/>
                                  <w:sz w:val="24"/>
                                  <w:szCs w:val="24"/>
                                  <w:lang w:eastAsia="zh-CN"/>
                                </w:rPr>
                                <m:t>0</m:t>
                              </m:r>
                            </m:sub>
                          </m:sSub>
                        </m:e>
                      </m:d>
                      <m:d>
                        <m:dPr>
                          <m:begChr m:val="["/>
                          <m:endChr m:val="]"/>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dB</m:t>
                          </m:r>
                        </m:e>
                      </m:d>
                    </m:num>
                    <m:den>
                      <m:r>
                        <w:rPr>
                          <w:rFonts w:ascii="Cambria Math" w:eastAsia="SimSun" w:hAnsi="Cambria Math" w:cs="Arial"/>
                          <w:kern w:val="24"/>
                          <w:sz w:val="24"/>
                          <w:szCs w:val="24"/>
                          <w:lang w:eastAsia="zh-CN"/>
                        </w:rPr>
                        <m:t>32</m:t>
                      </m:r>
                    </m:den>
                  </m:f>
                </m:sup>
              </m:sSup>
            </m:den>
          </m:f>
          <m:r>
            <w:rPr>
              <w:rFonts w:ascii="Cambria Math" w:eastAsia="SimSun" w:hAnsi="Cambria Math" w:cs="Arial"/>
              <w:kern w:val="24"/>
              <w:sz w:val="24"/>
              <w:szCs w:val="24"/>
              <w:lang w:eastAsia="zh-CN"/>
            </w:rPr>
            <m:t>=15.93 m</m:t>
          </m:r>
        </m:oMath>
      </m:oMathPara>
    </w:p>
    <w:p w14:paraId="61045F2F" w14:textId="1131CB54" w:rsidR="00E7617F" w:rsidRDefault="00E7617F"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S</w:t>
      </w:r>
      <w:r>
        <w:rPr>
          <w:rFonts w:ascii="Arial" w:eastAsia="SimSun" w:hAnsi="Arial" w:cs="Arial"/>
          <w:kern w:val="24"/>
          <w:sz w:val="24"/>
          <w:szCs w:val="24"/>
          <w:lang w:eastAsia="zh-CN"/>
        </w:rPr>
        <w:t>et the number of transmission</w:t>
      </w:r>
      <w:r w:rsidR="00517CE9">
        <w:rPr>
          <w:rFonts w:ascii="Arial" w:eastAsia="SimSun" w:hAnsi="Arial" w:cs="Arial"/>
          <w:kern w:val="24"/>
          <w:sz w:val="24"/>
          <w:szCs w:val="24"/>
          <w:lang w:eastAsia="zh-CN"/>
        </w:rPr>
        <w:t>s</w:t>
      </w:r>
      <w:r>
        <w:rPr>
          <w:rFonts w:ascii="Arial" w:eastAsia="SimSun" w:hAnsi="Arial" w:cs="Arial"/>
          <w:kern w:val="24"/>
          <w:sz w:val="24"/>
          <w:szCs w:val="24"/>
          <w:lang w:eastAsia="zh-CN"/>
        </w:rPr>
        <w:t xml:space="preserve"> as n:</w:t>
      </w:r>
    </w:p>
    <w:p w14:paraId="6DC4342A" w14:textId="2FD7F04F" w:rsidR="00E7617F" w:rsidRPr="00C153DF" w:rsidRDefault="009A3C83"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r>
            <w:rPr>
              <w:rFonts w:ascii="Cambria Math" w:eastAsia="SimSun" w:hAnsi="Cambria Math" w:cs="Arial"/>
              <w:kern w:val="24"/>
              <w:sz w:val="24"/>
              <w:szCs w:val="24"/>
              <w:lang w:eastAsia="zh-CN"/>
            </w:rPr>
            <m:t>n=</m:t>
          </m:r>
          <m:f>
            <m:fPr>
              <m:ctrlPr>
                <w:rPr>
                  <w:rFonts w:ascii="Cambria Math" w:eastAsia="SimSun" w:hAnsi="Cambria Math" w:cs="Arial"/>
                  <w:i/>
                  <w:kern w:val="24"/>
                  <w:sz w:val="24"/>
                  <w:szCs w:val="24"/>
                  <w:lang w:eastAsia="zh-CN"/>
                </w:rPr>
              </m:ctrlPr>
            </m:fPr>
            <m:num>
              <m:r>
                <w:rPr>
                  <w:rFonts w:ascii="Cambria Math" w:eastAsia="SimSun" w:hAnsi="Cambria Math" w:cs="Arial"/>
                  <w:kern w:val="24"/>
                  <w:sz w:val="24"/>
                  <w:szCs w:val="24"/>
                  <w:lang w:eastAsia="zh-CN"/>
                </w:rPr>
                <m:t>75 m</m:t>
              </m:r>
            </m:num>
            <m:den>
              <m:r>
                <w:rPr>
                  <w:rFonts w:ascii="Cambria Math" w:eastAsia="SimSun" w:hAnsi="Cambria Math" w:cs="Arial"/>
                  <w:kern w:val="24"/>
                  <w:sz w:val="24"/>
                  <w:szCs w:val="24"/>
                  <w:lang w:eastAsia="zh-CN"/>
                </w:rPr>
                <m:t>15.93 m</m:t>
              </m:r>
            </m:den>
          </m:f>
          <m:r>
            <w:rPr>
              <w:rFonts w:ascii="Cambria Math" w:eastAsia="SimSun" w:hAnsi="Cambria Math" w:cs="Arial"/>
              <w:kern w:val="24"/>
              <w:sz w:val="24"/>
              <w:szCs w:val="24"/>
              <w:lang w:eastAsia="zh-CN"/>
            </w:rPr>
            <m:t>=4.7</m:t>
          </m:r>
        </m:oMath>
      </m:oMathPara>
    </w:p>
    <w:p w14:paraId="5BBE36A0" w14:textId="6CA58C3F" w:rsidR="000A58A3" w:rsidRDefault="00C153DF"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B</w:t>
      </w:r>
      <w:r>
        <w:rPr>
          <w:rFonts w:ascii="Arial" w:eastAsia="SimSun" w:hAnsi="Arial" w:cs="Arial"/>
          <w:kern w:val="24"/>
          <w:sz w:val="24"/>
          <w:szCs w:val="24"/>
          <w:lang w:eastAsia="zh-CN"/>
        </w:rPr>
        <w:t>ecause</w:t>
      </w:r>
      <w:r w:rsidR="009A3C83">
        <w:rPr>
          <w:rFonts w:ascii="Arial" w:eastAsia="SimSun" w:hAnsi="Arial" w:cs="Arial"/>
          <w:kern w:val="24"/>
          <w:sz w:val="24"/>
          <w:szCs w:val="24"/>
          <w:lang w:eastAsia="zh-CN"/>
        </w:rPr>
        <w:t xml:space="preserve"> </w:t>
      </w:r>
      <w:r w:rsidR="009A3C83" w:rsidRPr="009A3C83">
        <w:rPr>
          <w:rFonts w:ascii="Arial" w:hAnsi="Arial" w:cs="Arial"/>
          <w:sz w:val="24"/>
          <w:szCs w:val="24"/>
        </w:rPr>
        <w:t>the number of transmission</w:t>
      </w:r>
      <w:r w:rsidR="009A3C83">
        <w:rPr>
          <w:rFonts w:ascii="Arial" w:hAnsi="Arial" w:cs="Arial"/>
          <w:sz w:val="24"/>
          <w:szCs w:val="24"/>
        </w:rPr>
        <w:t>s</w:t>
      </w:r>
      <w:r w:rsidR="009A3C83" w:rsidRPr="009A3C83">
        <w:rPr>
          <w:rFonts w:ascii="Arial" w:hAnsi="Arial" w:cs="Arial"/>
          <w:sz w:val="24"/>
          <w:szCs w:val="24"/>
        </w:rPr>
        <w:t xml:space="preserve"> can only be an integer value</w:t>
      </w:r>
      <w:r w:rsidR="004C5759">
        <w:rPr>
          <w:rFonts w:ascii="Arial" w:eastAsia="SimSun" w:hAnsi="Arial" w:cs="Arial"/>
          <w:kern w:val="24"/>
          <w:sz w:val="24"/>
          <w:szCs w:val="24"/>
          <w:lang w:eastAsia="zh-CN"/>
        </w:rPr>
        <w:t>,</w:t>
      </w:r>
      <w:r w:rsidR="009A3C83">
        <w:rPr>
          <w:rFonts w:ascii="Arial" w:eastAsia="SimSun" w:hAnsi="Arial" w:cs="Arial"/>
          <w:kern w:val="24"/>
          <w:sz w:val="24"/>
          <w:szCs w:val="24"/>
          <w:lang w:eastAsia="zh-CN"/>
        </w:rPr>
        <w:t xml:space="preserve"> so</w:t>
      </w:r>
      <w:r w:rsidR="004C5759">
        <w:rPr>
          <w:rFonts w:ascii="Arial" w:eastAsia="SimSun" w:hAnsi="Arial" w:cs="Arial"/>
          <w:kern w:val="24"/>
          <w:sz w:val="24"/>
          <w:szCs w:val="24"/>
          <w:lang w:eastAsia="zh-CN"/>
        </w:rPr>
        <w:t xml:space="preserve"> the number of transmission</w:t>
      </w:r>
      <w:r w:rsidR="009A3C83">
        <w:rPr>
          <w:rFonts w:ascii="Arial" w:eastAsia="SimSun" w:hAnsi="Arial" w:cs="Arial"/>
          <w:kern w:val="24"/>
          <w:sz w:val="24"/>
          <w:szCs w:val="24"/>
          <w:lang w:eastAsia="zh-CN"/>
        </w:rPr>
        <w:t>s</w:t>
      </w:r>
      <w:r w:rsidR="004C5759">
        <w:rPr>
          <w:rFonts w:ascii="Arial" w:eastAsia="SimSun" w:hAnsi="Arial" w:cs="Arial"/>
          <w:kern w:val="24"/>
          <w:sz w:val="24"/>
          <w:szCs w:val="24"/>
          <w:lang w:eastAsia="zh-CN"/>
        </w:rPr>
        <w:t xml:space="preserve"> </w:t>
      </w:r>
      <w:r w:rsidR="009A3C83">
        <w:rPr>
          <w:rFonts w:ascii="Arial" w:eastAsia="SimSun" w:hAnsi="Arial" w:cs="Arial"/>
          <w:kern w:val="24"/>
          <w:sz w:val="24"/>
          <w:szCs w:val="24"/>
          <w:lang w:eastAsia="zh-CN"/>
        </w:rPr>
        <w:t xml:space="preserve">is </w:t>
      </w:r>
      <w:r w:rsidR="006D3896">
        <w:rPr>
          <w:rFonts w:ascii="Arial" w:eastAsia="SimSun" w:hAnsi="Arial" w:cs="Arial"/>
          <w:kern w:val="24"/>
          <w:sz w:val="24"/>
          <w:szCs w:val="24"/>
          <w:lang w:eastAsia="zh-CN"/>
        </w:rPr>
        <w:t>5</w:t>
      </w:r>
      <w:r w:rsidR="004C5759">
        <w:rPr>
          <w:rFonts w:ascii="Arial" w:eastAsia="SimSun" w:hAnsi="Arial" w:cs="Arial"/>
          <w:kern w:val="24"/>
          <w:sz w:val="24"/>
          <w:szCs w:val="24"/>
          <w:lang w:eastAsia="zh-CN"/>
        </w:rPr>
        <w:t>.</w:t>
      </w:r>
    </w:p>
    <w:p w14:paraId="13A82124" w14:textId="77777777" w:rsidR="00C153DF" w:rsidRPr="00360F98" w:rsidRDefault="00C153DF"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33A70E07" w14:textId="09771E31" w:rsidR="000A58A3" w:rsidRDefault="000A58A3" w:rsidP="005E49AA">
      <w:pPr>
        <w:pStyle w:val="NormalWeb"/>
        <w:kinsoku w:val="0"/>
        <w:overflowPunct w:val="0"/>
        <w:snapToGrid w:val="0"/>
        <w:spacing w:before="0" w:beforeAutospacing="0" w:after="0" w:afterAutospacing="0"/>
        <w:textAlignment w:val="baseline"/>
        <w:rPr>
          <w:rFonts w:ascii="Arial" w:hAnsi="Arial" w:cs="Arial"/>
          <w:b/>
          <w:bCs/>
          <w:sz w:val="24"/>
          <w:szCs w:val="24"/>
        </w:rPr>
      </w:pPr>
      <w:r w:rsidRPr="000A58A3">
        <w:rPr>
          <w:rFonts w:ascii="Arial" w:hAnsi="Arial" w:cs="Arial"/>
          <w:b/>
          <w:bCs/>
          <w:sz w:val="24"/>
          <w:szCs w:val="24"/>
        </w:rPr>
        <w:t>Question 9: How much energy will be consumed to transmit 20 bytes from the node at 75 m to the AP? You can ignore the receiving and the computing power (they are comparably much lower than the transmission power). Similarly, at this point, ignore the energy consumption of acknowledgment frames or any other non-DATA message exchange. (5 points)</w:t>
      </w:r>
    </w:p>
    <w:p w14:paraId="39CE062F" w14:textId="2FCFFE62" w:rsidR="000A58A3" w:rsidRDefault="000A58A3" w:rsidP="005E49AA">
      <w:pPr>
        <w:pStyle w:val="NormalWeb"/>
        <w:kinsoku w:val="0"/>
        <w:overflowPunct w:val="0"/>
        <w:snapToGrid w:val="0"/>
        <w:spacing w:before="0" w:beforeAutospacing="0" w:after="0" w:afterAutospacing="0"/>
        <w:textAlignment w:val="baseline"/>
        <w:rPr>
          <w:rFonts w:ascii="Arial" w:hAnsi="Arial" w:cs="Arial"/>
          <w:b/>
          <w:bCs/>
          <w:sz w:val="24"/>
          <w:szCs w:val="24"/>
        </w:rPr>
      </w:pPr>
    </w:p>
    <w:p w14:paraId="595ED01D" w14:textId="4A4E9270" w:rsidR="000A58A3" w:rsidRDefault="000A58A3" w:rsidP="005E49AA">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eastAsia="SimSun" w:hAnsi="Arial" w:cs="Arial"/>
          <w:sz w:val="24"/>
          <w:szCs w:val="24"/>
          <w:lang w:eastAsia="zh-CN"/>
        </w:rPr>
        <w:t xml:space="preserve">A: </w:t>
      </w:r>
      <w:r>
        <w:rPr>
          <w:rFonts w:ascii="Arial" w:hAnsi="Arial" w:cs="Arial"/>
          <w:sz w:val="24"/>
          <w:szCs w:val="24"/>
        </w:rPr>
        <w:t xml:space="preserve">20 bytes = 160 bits. The data rate is </w:t>
      </w:r>
      <w:r w:rsidR="000B35F8">
        <w:rPr>
          <w:rFonts w:ascii="Arial" w:hAnsi="Arial" w:cs="Arial"/>
          <w:sz w:val="24"/>
          <w:szCs w:val="24"/>
        </w:rPr>
        <w:t>300</w:t>
      </w:r>
      <w:r>
        <w:rPr>
          <w:rFonts w:ascii="Arial" w:hAnsi="Arial" w:cs="Arial"/>
          <w:sz w:val="24"/>
          <w:szCs w:val="24"/>
        </w:rPr>
        <w:t xml:space="preserve"> kbps. According to th</w:t>
      </w:r>
      <w:r w:rsidR="00AC006E">
        <w:rPr>
          <w:rFonts w:ascii="Arial" w:hAnsi="Arial" w:cs="Arial"/>
          <w:sz w:val="24"/>
          <w:szCs w:val="24"/>
        </w:rPr>
        <w:t>ese</w:t>
      </w:r>
      <w:r>
        <w:rPr>
          <w:rFonts w:ascii="Arial" w:hAnsi="Arial" w:cs="Arial"/>
          <w:sz w:val="24"/>
          <w:szCs w:val="24"/>
        </w:rPr>
        <w:t xml:space="preserve"> two parameters, we can get the transmission time </w:t>
      </w:r>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160</m:t>
            </m:r>
          </m:num>
          <m:den>
            <m:r>
              <w:rPr>
                <w:rFonts w:ascii="Cambria Math" w:hAnsi="Cambria Math" w:cs="Arial"/>
                <w:sz w:val="24"/>
                <w:szCs w:val="24"/>
              </w:rPr>
              <m:t>300000</m:t>
            </m:r>
          </m:den>
        </m:f>
        <m:r>
          <w:rPr>
            <w:rFonts w:ascii="Cambria Math" w:hAnsi="Cambria Math" w:cs="Arial"/>
            <w:sz w:val="24"/>
            <w:szCs w:val="24"/>
          </w:rPr>
          <m:t>=5.33×</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-4</m:t>
            </m:r>
          </m:sup>
        </m:sSup>
        <m:r>
          <w:rPr>
            <w:rFonts w:ascii="Cambria Math" w:hAnsi="Cambria Math" w:cs="Arial"/>
            <w:sz w:val="24"/>
            <w:szCs w:val="24"/>
          </w:rPr>
          <m:t>(s)</m:t>
        </m:r>
      </m:oMath>
      <w:r>
        <w:rPr>
          <w:rFonts w:ascii="Arial" w:eastAsia="SimSun" w:hAnsi="Arial" w:cs="Arial" w:hint="eastAsia"/>
          <w:sz w:val="24"/>
          <w:szCs w:val="24"/>
          <w:lang w:eastAsia="zh-CN"/>
        </w:rPr>
        <w:t>.</w:t>
      </w:r>
    </w:p>
    <w:p w14:paraId="43549D04" w14:textId="446B83E0" w:rsidR="002D13BB" w:rsidRDefault="002D13BB" w:rsidP="005E49AA">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hAnsi="Arial" w:cs="Arial"/>
          <w:sz w:val="24"/>
          <w:szCs w:val="24"/>
        </w:rPr>
        <w:t>T</w:t>
      </w:r>
      <w:r w:rsidRPr="002D13BB">
        <w:rPr>
          <w:rFonts w:ascii="Arial" w:hAnsi="Arial" w:cs="Arial"/>
          <w:sz w:val="24"/>
          <w:szCs w:val="24"/>
        </w:rPr>
        <w:t xml:space="preserve">he maximum transmission power of each node </w:t>
      </w:r>
      <w:proofErr w:type="gramStart"/>
      <w:r>
        <w:rPr>
          <w:rFonts w:ascii="Arial" w:eastAsia="SimSun" w:hAnsi="Arial" w:cs="Arial"/>
          <w:sz w:val="24"/>
          <w:szCs w:val="24"/>
          <w:lang w:eastAsia="zh-CN"/>
        </w:rPr>
        <w:t>max(</w:t>
      </w:r>
      <w:proofErr w:type="spellStart"/>
      <w:proofErr w:type="gramEnd"/>
      <w:r>
        <w:rPr>
          <w:rFonts w:ascii="Arial" w:eastAsia="SimSun" w:hAnsi="Arial" w:cs="Arial"/>
          <w:sz w:val="24"/>
          <w:szCs w:val="24"/>
          <w:lang w:eastAsia="zh-CN"/>
        </w:rPr>
        <w:t>P</w:t>
      </w:r>
      <w:r w:rsidRPr="002D13BB">
        <w:rPr>
          <w:rFonts w:ascii="Arial" w:eastAsia="SimSun" w:hAnsi="Arial" w:cs="Arial"/>
          <w:sz w:val="24"/>
          <w:szCs w:val="24"/>
          <w:vertAlign w:val="subscript"/>
          <w:lang w:eastAsia="zh-CN"/>
        </w:rPr>
        <w:t>tx</w:t>
      </w:r>
      <w:proofErr w:type="spellEnd"/>
      <w:r>
        <w:rPr>
          <w:rFonts w:ascii="Arial" w:eastAsia="SimSun" w:hAnsi="Arial" w:cs="Arial"/>
          <w:sz w:val="24"/>
          <w:szCs w:val="24"/>
          <w:lang w:eastAsia="zh-CN"/>
        </w:rPr>
        <w:t xml:space="preserve">)= 10 dBm= 10 </w:t>
      </w:r>
      <w:proofErr w:type="spellStart"/>
      <w:r>
        <w:rPr>
          <w:rFonts w:ascii="Arial" w:eastAsia="SimSun" w:hAnsi="Arial" w:cs="Arial"/>
          <w:sz w:val="24"/>
          <w:szCs w:val="24"/>
          <w:lang w:eastAsia="zh-CN"/>
        </w:rPr>
        <w:t>mW</w:t>
      </w:r>
      <w:proofErr w:type="spellEnd"/>
    </w:p>
    <w:p w14:paraId="22EBB612" w14:textId="228762B3" w:rsidR="00E02B67" w:rsidRPr="00814A4E" w:rsidRDefault="008D2C69" w:rsidP="00E02B67">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m:oMathPara>
        <m:oMathParaPr>
          <m:jc m:val="left"/>
        </m:oMathParaPr>
        <m:oMath>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E</m:t>
              </m:r>
            </m:e>
            <m:sub>
              <m:r>
                <w:rPr>
                  <w:rFonts w:ascii="Cambria Math" w:eastAsia="SimSun" w:hAnsi="Cambria Math" w:cs="Arial"/>
                  <w:kern w:val="24"/>
                  <w:sz w:val="24"/>
                  <w:szCs w:val="24"/>
                  <w:lang w:eastAsia="zh-CN"/>
                </w:rPr>
                <m:t>tx</m:t>
              </m:r>
            </m:sub>
          </m:sSub>
          <m:r>
            <w:rPr>
              <w:rFonts w:ascii="Cambria Math" w:eastAsia="SimSun" w:hAnsi="Cambria Math" w:cs="Arial"/>
              <w:kern w:val="24"/>
              <w:sz w:val="24"/>
              <w:szCs w:val="24"/>
              <w:lang w:eastAsia="zh-CN"/>
            </w:rPr>
            <m:t>=</m:t>
          </m:r>
          <m:func>
            <m:funcPr>
              <m:ctrlPr>
                <w:rPr>
                  <w:rFonts w:ascii="Cambria Math" w:eastAsia="SimSun" w:hAnsi="Cambria Math" w:cs="Arial"/>
                  <w:i/>
                  <w:kern w:val="24"/>
                  <w:sz w:val="24"/>
                  <w:szCs w:val="24"/>
                  <w:lang w:eastAsia="zh-CN"/>
                </w:rPr>
              </m:ctrlPr>
            </m:funcPr>
            <m:fName>
              <m:limLow>
                <m:limLowPr>
                  <m:ctrlPr>
                    <w:rPr>
                      <w:rFonts w:ascii="Cambria Math" w:eastAsia="SimSun" w:hAnsi="Cambria Math" w:cs="Arial"/>
                      <w:i/>
                      <w:kern w:val="24"/>
                      <w:sz w:val="24"/>
                      <w:szCs w:val="24"/>
                      <w:lang w:eastAsia="zh-CN"/>
                    </w:rPr>
                  </m:ctrlPr>
                </m:limLowPr>
                <m:e>
                  <m:r>
                    <m:rPr>
                      <m:sty m:val="p"/>
                    </m:rPr>
                    <w:rPr>
                      <w:rFonts w:ascii="Cambria Math" w:eastAsia="SimSun" w:hAnsi="Cambria Math" w:cs="Arial"/>
                      <w:kern w:val="24"/>
                      <w:sz w:val="24"/>
                      <w:szCs w:val="24"/>
                    </w:rPr>
                    <m:t>max</m:t>
                  </m:r>
                </m:e>
                <m:lim/>
              </m:limLow>
            </m:fName>
            <m:e>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P</m:t>
                  </m:r>
                </m:e>
                <m:sub>
                  <m:r>
                    <w:rPr>
                      <w:rFonts w:ascii="Cambria Math" w:eastAsia="SimSun" w:hAnsi="Cambria Math" w:cs="Arial"/>
                      <w:kern w:val="24"/>
                      <w:sz w:val="24"/>
                      <w:szCs w:val="24"/>
                      <w:lang w:eastAsia="zh-CN"/>
                    </w:rPr>
                    <m:t>tx</m:t>
                  </m:r>
                </m:sub>
              </m:sSub>
            </m:e>
          </m:func>
          <m:r>
            <w:rPr>
              <w:rFonts w:ascii="Cambria Math" w:eastAsia="SimSun" w:hAnsi="Cambria Math" w:cs="Arial"/>
              <w:kern w:val="24"/>
              <w:sz w:val="24"/>
              <w:szCs w:val="24"/>
              <w:lang w:eastAsia="zh-CN"/>
            </w:rPr>
            <m:t>×</m:t>
          </m:r>
          <m:sSub>
            <m:sSubPr>
              <m:ctrlPr>
                <w:rPr>
                  <w:rFonts w:ascii="Cambria Math" w:eastAsia="SimSun" w:hAnsi="Cambria Math" w:cs="Arial"/>
                  <w:i/>
                  <w:kern w:val="24"/>
                  <w:sz w:val="24"/>
                  <w:szCs w:val="24"/>
                  <w:lang w:eastAsia="zh-CN"/>
                </w:rPr>
              </m:ctrlPr>
            </m:sSubPr>
            <m:e>
              <m:r>
                <w:rPr>
                  <w:rFonts w:ascii="Cambria Math" w:eastAsia="SimSun" w:hAnsi="Cambria Math" w:cs="Arial"/>
                  <w:kern w:val="24"/>
                  <w:sz w:val="24"/>
                  <w:szCs w:val="24"/>
                  <w:lang w:eastAsia="zh-CN"/>
                </w:rPr>
                <m:t>t</m:t>
              </m:r>
            </m:e>
            <m:sub>
              <m:r>
                <w:rPr>
                  <w:rFonts w:ascii="Cambria Math" w:eastAsia="SimSun" w:hAnsi="Cambria Math" w:cs="Arial"/>
                  <w:kern w:val="24"/>
                  <w:sz w:val="24"/>
                  <w:szCs w:val="24"/>
                  <w:lang w:eastAsia="zh-CN"/>
                </w:rPr>
                <m:t>tx</m:t>
              </m:r>
            </m:sub>
          </m:sSub>
          <m:r>
            <w:rPr>
              <w:rFonts w:ascii="Cambria Math" w:eastAsia="SimSun" w:hAnsi="Cambria Math" w:cs="Arial"/>
              <w:kern w:val="24"/>
              <w:sz w:val="24"/>
              <w:szCs w:val="24"/>
              <w:lang w:eastAsia="zh-CN"/>
            </w:rPr>
            <m:t>×n=0.01 W×5.33×</m:t>
          </m:r>
          <m:sSup>
            <m:sSupPr>
              <m:ctrlPr>
                <w:rPr>
                  <w:rFonts w:ascii="Cambria Math" w:eastAsia="SimSun" w:hAnsi="Cambria Math" w:cs="Arial"/>
                  <w:i/>
                  <w:kern w:val="24"/>
                  <w:sz w:val="24"/>
                  <w:szCs w:val="24"/>
                  <w:lang w:eastAsia="zh-CN"/>
                </w:rPr>
              </m:ctrlPr>
            </m:sSupPr>
            <m:e>
              <m:r>
                <w:rPr>
                  <w:rFonts w:ascii="Cambria Math" w:eastAsia="SimSun" w:hAnsi="Cambria Math" w:cs="Arial"/>
                  <w:kern w:val="24"/>
                  <w:sz w:val="24"/>
                  <w:szCs w:val="24"/>
                  <w:lang w:eastAsia="zh-CN"/>
                </w:rPr>
                <m:t>10</m:t>
              </m:r>
            </m:e>
            <m:sup>
              <m:r>
                <w:rPr>
                  <w:rFonts w:ascii="Cambria Math" w:eastAsia="SimSun" w:hAnsi="Cambria Math" w:cs="Arial"/>
                  <w:kern w:val="24"/>
                  <w:sz w:val="24"/>
                  <w:szCs w:val="24"/>
                  <w:lang w:eastAsia="zh-CN"/>
                </w:rPr>
                <m:t>-4</m:t>
              </m:r>
            </m:sup>
          </m:sSup>
          <m:r>
            <w:rPr>
              <w:rFonts w:ascii="Cambria Math" w:eastAsia="SimSun" w:hAnsi="Cambria Math" w:cs="Arial"/>
              <w:kern w:val="24"/>
              <w:sz w:val="24"/>
              <w:szCs w:val="24"/>
              <w:lang w:eastAsia="zh-CN"/>
            </w:rPr>
            <m:t>s×5=2.67×</m:t>
          </m:r>
          <m:sSup>
            <m:sSupPr>
              <m:ctrlPr>
                <w:rPr>
                  <w:rFonts w:ascii="Cambria Math" w:eastAsia="SimSun" w:hAnsi="Cambria Math" w:cs="Arial"/>
                  <w:i/>
                  <w:kern w:val="24"/>
                  <w:sz w:val="24"/>
                  <w:szCs w:val="24"/>
                  <w:lang w:eastAsia="zh-CN"/>
                </w:rPr>
              </m:ctrlPr>
            </m:sSupPr>
            <m:e>
              <m:r>
                <w:rPr>
                  <w:rFonts w:ascii="Cambria Math" w:eastAsia="SimSun" w:hAnsi="Cambria Math" w:cs="Arial"/>
                  <w:kern w:val="24"/>
                  <w:sz w:val="24"/>
                  <w:szCs w:val="24"/>
                  <w:lang w:eastAsia="zh-CN"/>
                </w:rPr>
                <m:t>10</m:t>
              </m:r>
            </m:e>
            <m:sup>
              <m:r>
                <w:rPr>
                  <w:rFonts w:ascii="Cambria Math" w:eastAsia="SimSun" w:hAnsi="Cambria Math" w:cs="Arial"/>
                  <w:kern w:val="24"/>
                  <w:sz w:val="24"/>
                  <w:szCs w:val="24"/>
                  <w:lang w:eastAsia="zh-CN"/>
                </w:rPr>
                <m:t>-5</m:t>
              </m:r>
            </m:sup>
          </m:sSup>
          <m:d>
            <m:dPr>
              <m:ctrlPr>
                <w:rPr>
                  <w:rFonts w:ascii="Cambria Math" w:eastAsia="SimSun" w:hAnsi="Cambria Math" w:cs="Arial"/>
                  <w:i/>
                  <w:kern w:val="24"/>
                  <w:sz w:val="24"/>
                  <w:szCs w:val="24"/>
                  <w:lang w:eastAsia="zh-CN"/>
                </w:rPr>
              </m:ctrlPr>
            </m:dPr>
            <m:e>
              <m:r>
                <w:rPr>
                  <w:rFonts w:ascii="Cambria Math" w:eastAsia="SimSun" w:hAnsi="Cambria Math" w:cs="Arial"/>
                  <w:kern w:val="24"/>
                  <w:sz w:val="24"/>
                  <w:szCs w:val="24"/>
                  <w:lang w:eastAsia="zh-CN"/>
                </w:rPr>
                <m:t>J</m:t>
              </m:r>
            </m:e>
          </m:d>
          <m:r>
            <w:rPr>
              <w:rFonts w:ascii="Cambria Math" w:eastAsia="SimSun" w:hAnsi="Cambria Math" w:cs="Arial"/>
              <w:kern w:val="24"/>
              <w:sz w:val="24"/>
              <w:szCs w:val="24"/>
              <w:lang w:eastAsia="zh-CN"/>
            </w:rPr>
            <m:t>=26.7 (uJ)</m:t>
          </m:r>
        </m:oMath>
      </m:oMathPara>
    </w:p>
    <w:p w14:paraId="1F161360" w14:textId="3F09FA9F" w:rsidR="00E02B67" w:rsidRDefault="00E02B67" w:rsidP="005E49AA">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7CE07AB0" w14:textId="08639AEB" w:rsidR="00EF024F" w:rsidRDefault="00C42DD0" w:rsidP="005E49AA">
      <w:pPr>
        <w:pStyle w:val="NormalWeb"/>
        <w:kinsoku w:val="0"/>
        <w:overflowPunct w:val="0"/>
        <w:snapToGrid w:val="0"/>
        <w:spacing w:before="0" w:beforeAutospacing="0" w:after="0" w:afterAutospacing="0"/>
        <w:textAlignment w:val="baseline"/>
        <w:rPr>
          <w:rFonts w:ascii="Arial" w:hAnsi="Arial" w:cs="Arial"/>
          <w:b/>
          <w:bCs/>
          <w:sz w:val="24"/>
          <w:szCs w:val="24"/>
        </w:rPr>
      </w:pPr>
      <w:r w:rsidRPr="00C42DD0">
        <w:rPr>
          <w:rFonts w:ascii="Arial" w:hAnsi="Arial" w:cs="Arial"/>
          <w:b/>
          <w:bCs/>
          <w:sz w:val="24"/>
          <w:szCs w:val="24"/>
        </w:rPr>
        <w:t>Question 10: From the energy consumption perspective, which option would you prefer: A (LoRaWAN) or B (IEEE 802.11ah)? Briefly justify your answer. (10 points)</w:t>
      </w:r>
    </w:p>
    <w:p w14:paraId="703ADC8B" w14:textId="1D2BC306" w:rsidR="00C42DD0" w:rsidRDefault="00C42DD0" w:rsidP="005E49AA">
      <w:pPr>
        <w:pStyle w:val="NormalWeb"/>
        <w:kinsoku w:val="0"/>
        <w:overflowPunct w:val="0"/>
        <w:snapToGrid w:val="0"/>
        <w:spacing w:before="0" w:beforeAutospacing="0" w:after="0" w:afterAutospacing="0"/>
        <w:textAlignment w:val="baseline"/>
        <w:rPr>
          <w:rFonts w:ascii="Arial" w:hAnsi="Arial" w:cs="Arial"/>
          <w:b/>
          <w:bCs/>
          <w:sz w:val="24"/>
          <w:szCs w:val="24"/>
        </w:rPr>
      </w:pPr>
    </w:p>
    <w:p w14:paraId="32E580D7" w14:textId="1A2B8930" w:rsidR="00C42DD0" w:rsidRDefault="00C42DD0" w:rsidP="005E49AA">
      <w:pPr>
        <w:pStyle w:val="NormalWeb"/>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080141">
        <w:rPr>
          <w:rFonts w:ascii="Arial" w:hAnsi="Arial" w:cs="Arial"/>
          <w:sz w:val="24"/>
          <w:szCs w:val="24"/>
        </w:rPr>
        <w:t xml:space="preserve">I would select B (IEEE 802.11ah).  First, from the result of Question 5 and Question 9, we can see under the same situation (the transmitter transmits a 20-byte-long </w:t>
      </w:r>
      <w:proofErr w:type="gramStart"/>
      <w:r w:rsidR="00080141">
        <w:rPr>
          <w:rFonts w:ascii="Arial" w:hAnsi="Arial" w:cs="Arial"/>
          <w:sz w:val="24"/>
          <w:szCs w:val="24"/>
        </w:rPr>
        <w:t>packet )</w:t>
      </w:r>
      <w:proofErr w:type="gramEnd"/>
      <w:r w:rsidR="00080141">
        <w:rPr>
          <w:rFonts w:ascii="Arial" w:hAnsi="Arial" w:cs="Arial"/>
          <w:sz w:val="24"/>
          <w:szCs w:val="24"/>
        </w:rPr>
        <w:t xml:space="preserve">, the energy consumed in IEEE 802.11ah network is less. Second, </w:t>
      </w:r>
      <w:proofErr w:type="spellStart"/>
      <w:r w:rsidR="00080141">
        <w:rPr>
          <w:rFonts w:ascii="Arial" w:hAnsi="Arial" w:cs="Arial"/>
          <w:sz w:val="24"/>
          <w:szCs w:val="24"/>
        </w:rPr>
        <w:t>iEEE</w:t>
      </w:r>
      <w:proofErr w:type="spellEnd"/>
      <w:r w:rsidR="00080141">
        <w:rPr>
          <w:rFonts w:ascii="Arial" w:hAnsi="Arial" w:cs="Arial"/>
          <w:sz w:val="24"/>
          <w:szCs w:val="24"/>
        </w:rPr>
        <w:t xml:space="preserve"> 802.11ah protocol allow stations and AP to sleep longer so that it can save energy.</w:t>
      </w:r>
    </w:p>
    <w:p w14:paraId="6B4A323B" w14:textId="1875E2EB" w:rsidR="00D34BF0" w:rsidRDefault="00D34BF0"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7D8F10FB" w14:textId="03DE9731" w:rsidR="00D34BF0" w:rsidRDefault="00D34BF0" w:rsidP="005E49AA">
      <w:pPr>
        <w:pStyle w:val="NormalWeb"/>
        <w:kinsoku w:val="0"/>
        <w:overflowPunct w:val="0"/>
        <w:snapToGrid w:val="0"/>
        <w:spacing w:before="0" w:beforeAutospacing="0" w:after="0" w:afterAutospacing="0"/>
        <w:textAlignment w:val="baseline"/>
        <w:rPr>
          <w:rFonts w:ascii="Arial" w:hAnsi="Arial" w:cs="Arial"/>
          <w:b/>
          <w:bCs/>
          <w:sz w:val="24"/>
          <w:szCs w:val="24"/>
        </w:rPr>
      </w:pPr>
      <w:r w:rsidRPr="00D34BF0">
        <w:rPr>
          <w:rFonts w:ascii="Arial" w:hAnsi="Arial" w:cs="Arial"/>
          <w:b/>
          <w:bCs/>
          <w:sz w:val="24"/>
          <w:szCs w:val="24"/>
        </w:rPr>
        <w:t>Bonus: Question 11: Intuitively (no need to redo the numbers, unless you really want to), what would happen if you were asked to operate the two networks at 2.4 GHz? Briefly explain your answer. (Bonus 5 points)</w:t>
      </w:r>
    </w:p>
    <w:p w14:paraId="0D5AEC6D" w14:textId="742CB8DB" w:rsidR="00D34BF0" w:rsidRDefault="00D34BF0" w:rsidP="005E49AA">
      <w:pPr>
        <w:pStyle w:val="NormalWeb"/>
        <w:kinsoku w:val="0"/>
        <w:overflowPunct w:val="0"/>
        <w:snapToGrid w:val="0"/>
        <w:spacing w:before="0" w:beforeAutospacing="0" w:after="0" w:afterAutospacing="0"/>
        <w:textAlignment w:val="baseline"/>
        <w:rPr>
          <w:rFonts w:ascii="Arial" w:hAnsi="Arial" w:cs="Arial"/>
          <w:b/>
          <w:bCs/>
          <w:sz w:val="24"/>
          <w:szCs w:val="24"/>
        </w:rPr>
      </w:pPr>
    </w:p>
    <w:p w14:paraId="72BCB0A7" w14:textId="4C3FBA38" w:rsidR="00D34BF0" w:rsidRDefault="00D34BF0" w:rsidP="005E49AA">
      <w:pPr>
        <w:pStyle w:val="NormalWeb"/>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t>A</w:t>
      </w:r>
      <w:r>
        <w:rPr>
          <w:rFonts w:ascii="Arial" w:hAnsi="Arial" w:cs="Arial"/>
          <w:sz w:val="24"/>
          <w:szCs w:val="24"/>
        </w:rPr>
        <w:t xml:space="preserve">: </w:t>
      </w:r>
      <w:r w:rsidR="009D3101">
        <w:rPr>
          <w:rFonts w:ascii="Arial" w:hAnsi="Arial" w:cs="Arial"/>
          <w:sz w:val="24"/>
          <w:szCs w:val="24"/>
        </w:rPr>
        <w:t xml:space="preserve">If the two networks were operated </w:t>
      </w:r>
      <w:r w:rsidR="001F0FA6">
        <w:rPr>
          <w:rFonts w:ascii="Arial" w:hAnsi="Arial" w:cs="Arial"/>
          <w:sz w:val="24"/>
          <w:szCs w:val="24"/>
        </w:rPr>
        <w:t>at 2.4 GHz, the energy consumed by both two networks</w:t>
      </w:r>
      <w:r w:rsidR="000E1F14">
        <w:rPr>
          <w:rFonts w:ascii="Arial" w:hAnsi="Arial" w:cs="Arial"/>
          <w:sz w:val="24"/>
          <w:szCs w:val="24"/>
        </w:rPr>
        <w:t xml:space="preserve"> will </w:t>
      </w:r>
      <w:r w:rsidR="00414061">
        <w:rPr>
          <w:rFonts w:ascii="Arial" w:hAnsi="Arial" w:cs="Arial"/>
          <w:sz w:val="24"/>
          <w:szCs w:val="24"/>
        </w:rPr>
        <w:t>in</w:t>
      </w:r>
      <w:r w:rsidR="000E1F14">
        <w:rPr>
          <w:rFonts w:ascii="Arial" w:hAnsi="Arial" w:cs="Arial"/>
          <w:sz w:val="24"/>
          <w:szCs w:val="24"/>
        </w:rPr>
        <w:t xml:space="preserve">crease. According to the equation of path losses, if the operating frequency is higher and the </w:t>
      </w:r>
      <w:r w:rsidR="00414061">
        <w:rPr>
          <w:rFonts w:ascii="Arial" w:hAnsi="Arial" w:cs="Arial"/>
          <w:sz w:val="24"/>
          <w:szCs w:val="24"/>
        </w:rPr>
        <w:t>minimum received</w:t>
      </w:r>
      <w:r w:rsidR="000E1F14">
        <w:rPr>
          <w:rFonts w:ascii="Arial" w:hAnsi="Arial" w:cs="Arial"/>
          <w:sz w:val="24"/>
          <w:szCs w:val="24"/>
        </w:rPr>
        <w:t xml:space="preserve"> power</w:t>
      </w:r>
      <w:r w:rsidR="00414061">
        <w:rPr>
          <w:rFonts w:ascii="Arial" w:hAnsi="Arial" w:cs="Arial"/>
          <w:sz w:val="24"/>
          <w:szCs w:val="24"/>
        </w:rPr>
        <w:t xml:space="preserve"> needed (to ensure BER)</w:t>
      </w:r>
      <w:r w:rsidR="000E1F14">
        <w:rPr>
          <w:rFonts w:ascii="Arial" w:hAnsi="Arial" w:cs="Arial"/>
          <w:sz w:val="24"/>
          <w:szCs w:val="24"/>
        </w:rPr>
        <w:t xml:space="preserve"> remain the same value, the </w:t>
      </w:r>
      <w:r w:rsidR="00414061">
        <w:rPr>
          <w:rFonts w:ascii="Arial" w:hAnsi="Arial" w:cs="Arial"/>
          <w:sz w:val="24"/>
          <w:szCs w:val="24"/>
        </w:rPr>
        <w:t>transmission</w:t>
      </w:r>
      <w:r w:rsidR="000E1F14">
        <w:rPr>
          <w:rFonts w:ascii="Arial" w:hAnsi="Arial" w:cs="Arial"/>
          <w:sz w:val="24"/>
          <w:szCs w:val="24"/>
        </w:rPr>
        <w:t xml:space="preserve"> power</w:t>
      </w:r>
      <w:r w:rsidR="00414061">
        <w:rPr>
          <w:rFonts w:ascii="Arial" w:hAnsi="Arial" w:cs="Arial"/>
          <w:sz w:val="24"/>
          <w:szCs w:val="24"/>
        </w:rPr>
        <w:t xml:space="preserve"> needed</w:t>
      </w:r>
      <w:r w:rsidR="000E1F14">
        <w:rPr>
          <w:rFonts w:ascii="Arial" w:hAnsi="Arial" w:cs="Arial"/>
          <w:sz w:val="24"/>
          <w:szCs w:val="24"/>
        </w:rPr>
        <w:t xml:space="preserve"> will </w:t>
      </w:r>
      <w:r w:rsidR="00414061">
        <w:rPr>
          <w:rFonts w:ascii="Arial" w:hAnsi="Arial" w:cs="Arial"/>
          <w:sz w:val="24"/>
          <w:szCs w:val="24"/>
        </w:rPr>
        <w:t>in</w:t>
      </w:r>
      <w:r w:rsidR="000E1F14">
        <w:rPr>
          <w:rFonts w:ascii="Arial" w:hAnsi="Arial" w:cs="Arial"/>
          <w:sz w:val="24"/>
          <w:szCs w:val="24"/>
        </w:rPr>
        <w:t>crease</w:t>
      </w:r>
      <w:r w:rsidR="00D6611B">
        <w:rPr>
          <w:rFonts w:ascii="Arial" w:hAnsi="Arial" w:cs="Arial"/>
          <w:sz w:val="24"/>
          <w:szCs w:val="24"/>
        </w:rPr>
        <w:t>, s</w:t>
      </w:r>
      <w:r w:rsidR="000E1F14">
        <w:rPr>
          <w:rFonts w:ascii="Arial" w:hAnsi="Arial" w:cs="Arial"/>
          <w:sz w:val="24"/>
          <w:szCs w:val="24"/>
        </w:rPr>
        <w:t xml:space="preserve">o it will </w:t>
      </w:r>
      <w:r w:rsidR="00414061">
        <w:rPr>
          <w:rFonts w:ascii="Arial" w:hAnsi="Arial" w:cs="Arial"/>
          <w:sz w:val="24"/>
          <w:szCs w:val="24"/>
        </w:rPr>
        <w:t>consume more</w:t>
      </w:r>
      <w:r w:rsidR="000E1F14">
        <w:rPr>
          <w:rFonts w:ascii="Arial" w:hAnsi="Arial" w:cs="Arial"/>
          <w:sz w:val="24"/>
          <w:szCs w:val="24"/>
        </w:rPr>
        <w:t xml:space="preserve"> energy.</w:t>
      </w:r>
      <w:r w:rsidR="00D66FC2">
        <w:rPr>
          <w:rFonts w:ascii="Arial" w:hAnsi="Arial" w:cs="Arial"/>
          <w:sz w:val="24"/>
          <w:szCs w:val="24"/>
        </w:rPr>
        <w:t xml:space="preserve"> But the inference will decrease, because less users or service providers will use higher frequency</w:t>
      </w:r>
      <w:r w:rsidR="00FC3726">
        <w:rPr>
          <w:rFonts w:ascii="Arial" w:hAnsi="Arial" w:cs="Arial"/>
          <w:sz w:val="24"/>
          <w:szCs w:val="24"/>
        </w:rPr>
        <w:t xml:space="preserve"> </w:t>
      </w:r>
      <w:r w:rsidR="00FC3726">
        <w:rPr>
          <w:rFonts w:ascii="Arial" w:eastAsia="SimSun" w:hAnsi="Arial" w:cs="Arial" w:hint="cs"/>
          <w:sz w:val="24"/>
          <w:szCs w:val="24"/>
          <w:lang w:eastAsia="zh-CN"/>
        </w:rPr>
        <w:t>f</w:t>
      </w:r>
      <w:r w:rsidR="00FC3726">
        <w:rPr>
          <w:rFonts w:ascii="Arial" w:eastAsia="SimSun" w:hAnsi="Arial" w:cs="Arial"/>
          <w:sz w:val="24"/>
          <w:szCs w:val="24"/>
          <w:lang w:eastAsia="zh-CN"/>
        </w:rPr>
        <w:t>or the high cost</w:t>
      </w:r>
      <w:r w:rsidR="00D66FC2">
        <w:rPr>
          <w:rFonts w:ascii="Arial" w:hAnsi="Arial" w:cs="Arial"/>
          <w:sz w:val="24"/>
          <w:szCs w:val="24"/>
        </w:rPr>
        <w:t>, so the inference will be less.</w:t>
      </w:r>
    </w:p>
    <w:p w14:paraId="279C55EB" w14:textId="3398F043" w:rsidR="000E1F14" w:rsidRDefault="000E1F14"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0D4616A8" w14:textId="54DFD61D" w:rsidR="000E1F14" w:rsidRDefault="000E1F14"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2A260162" w14:textId="0F0FE731" w:rsidR="000E1F14" w:rsidRDefault="000E1F14"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665F741F" w14:textId="77777777" w:rsidR="000E1F14" w:rsidRPr="000E1F14" w:rsidRDefault="000E1F14" w:rsidP="005E49AA">
      <w:pPr>
        <w:pStyle w:val="NormalWeb"/>
        <w:kinsoku w:val="0"/>
        <w:overflowPunct w:val="0"/>
        <w:snapToGrid w:val="0"/>
        <w:spacing w:before="0" w:beforeAutospacing="0" w:after="0" w:afterAutospacing="0"/>
        <w:textAlignment w:val="baseline"/>
        <w:rPr>
          <w:rFonts w:ascii="Arial" w:hAnsi="Arial" w:cs="Arial"/>
          <w:b/>
          <w:bCs/>
          <w:sz w:val="24"/>
          <w:szCs w:val="24"/>
          <w:u w:val="single"/>
        </w:rPr>
      </w:pPr>
      <w:r w:rsidRPr="000E1F14">
        <w:rPr>
          <w:rFonts w:ascii="Arial" w:hAnsi="Arial" w:cs="Arial"/>
          <w:b/>
          <w:bCs/>
          <w:sz w:val="24"/>
          <w:szCs w:val="24"/>
          <w:u w:val="single"/>
        </w:rPr>
        <w:t xml:space="preserve">PART 2 </w:t>
      </w:r>
    </w:p>
    <w:p w14:paraId="70250D6D" w14:textId="28B1330B" w:rsidR="000E1F14" w:rsidRDefault="000E1F14" w:rsidP="005E49AA">
      <w:pPr>
        <w:pStyle w:val="NormalWeb"/>
        <w:kinsoku w:val="0"/>
        <w:overflowPunct w:val="0"/>
        <w:snapToGrid w:val="0"/>
        <w:spacing w:before="0" w:beforeAutospacing="0" w:after="0" w:afterAutospacing="0"/>
        <w:textAlignment w:val="baseline"/>
        <w:rPr>
          <w:rFonts w:ascii="Arial" w:hAnsi="Arial" w:cs="Arial"/>
          <w:sz w:val="24"/>
          <w:szCs w:val="24"/>
        </w:rPr>
      </w:pPr>
      <w:r w:rsidRPr="000E1F14">
        <w:rPr>
          <w:rFonts w:ascii="Arial" w:hAnsi="Arial" w:cs="Arial"/>
          <w:sz w:val="24"/>
          <w:szCs w:val="24"/>
        </w:rPr>
        <w:t>In the second part of the assignment, you are going to qualitatively discuss some of the aspects relating to the link layer and above. Provide brief explanations for each question</w:t>
      </w:r>
      <w:r>
        <w:rPr>
          <w:rFonts w:ascii="Arial" w:hAnsi="Arial" w:cs="Arial"/>
          <w:sz w:val="24"/>
          <w:szCs w:val="24"/>
        </w:rPr>
        <w:t>.</w:t>
      </w:r>
    </w:p>
    <w:p w14:paraId="30FFFD18" w14:textId="679D6239" w:rsidR="000E1F14" w:rsidRDefault="000E1F14"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1BCE231D" w14:textId="4E11A1FE" w:rsidR="000E1F14" w:rsidRDefault="000E1F14" w:rsidP="005E49AA">
      <w:pPr>
        <w:pStyle w:val="NormalWeb"/>
        <w:kinsoku w:val="0"/>
        <w:overflowPunct w:val="0"/>
        <w:snapToGrid w:val="0"/>
        <w:spacing w:before="0" w:beforeAutospacing="0" w:after="0" w:afterAutospacing="0"/>
        <w:textAlignment w:val="baseline"/>
        <w:rPr>
          <w:rFonts w:ascii="Arial" w:hAnsi="Arial" w:cs="Arial"/>
          <w:b/>
          <w:bCs/>
          <w:sz w:val="24"/>
          <w:szCs w:val="24"/>
        </w:rPr>
      </w:pPr>
      <w:r w:rsidRPr="000E1F14">
        <w:rPr>
          <w:rFonts w:ascii="Arial" w:hAnsi="Arial" w:cs="Arial"/>
          <w:b/>
          <w:bCs/>
          <w:sz w:val="24"/>
          <w:szCs w:val="24"/>
        </w:rPr>
        <w:t>Question 12: From the link layer perspective and, particularly, Medium Access Control (MAC), which network is easier to operate, a LoRaWAN network or an Ad Hoc IEEE 802.11ah network? In which network there will be a larger number of control and data messages being exchanged? (10 points)</w:t>
      </w:r>
    </w:p>
    <w:p w14:paraId="1580749A" w14:textId="7C05FDED" w:rsidR="000E1F14" w:rsidRDefault="000E1F14" w:rsidP="005E49AA">
      <w:pPr>
        <w:pStyle w:val="NormalWeb"/>
        <w:kinsoku w:val="0"/>
        <w:overflowPunct w:val="0"/>
        <w:snapToGrid w:val="0"/>
        <w:spacing w:before="0" w:beforeAutospacing="0" w:after="0" w:afterAutospacing="0"/>
        <w:textAlignment w:val="baseline"/>
        <w:rPr>
          <w:rFonts w:ascii="Arial" w:hAnsi="Arial" w:cs="Arial"/>
          <w:b/>
          <w:bCs/>
          <w:sz w:val="24"/>
          <w:szCs w:val="24"/>
        </w:rPr>
      </w:pPr>
    </w:p>
    <w:p w14:paraId="24182996" w14:textId="77777777" w:rsidR="003634CC" w:rsidRDefault="000E1F14" w:rsidP="005E49AA">
      <w:pPr>
        <w:pStyle w:val="NormalWeb"/>
        <w:kinsoku w:val="0"/>
        <w:overflowPunct w:val="0"/>
        <w:snapToGrid w:val="0"/>
        <w:spacing w:before="0" w:beforeAutospacing="0" w:after="0" w:afterAutospacing="0"/>
        <w:textAlignment w:val="baseline"/>
        <w:rPr>
          <w:rFonts w:ascii="Arial" w:hAnsi="Arial" w:cs="Arial"/>
          <w:sz w:val="24"/>
          <w:szCs w:val="24"/>
        </w:rPr>
      </w:pPr>
      <w:commentRangeStart w:id="3"/>
      <w:r>
        <w:rPr>
          <w:rFonts w:ascii="Arial" w:hAnsi="Arial" w:cs="Arial" w:hint="cs"/>
          <w:sz w:val="24"/>
          <w:szCs w:val="24"/>
        </w:rPr>
        <w:t>A</w:t>
      </w:r>
      <w:r>
        <w:rPr>
          <w:rFonts w:ascii="Arial" w:hAnsi="Arial" w:cs="Arial"/>
          <w:sz w:val="24"/>
          <w:szCs w:val="24"/>
        </w:rPr>
        <w:t xml:space="preserve">: </w:t>
      </w:r>
      <w:r w:rsidR="00FF6C15">
        <w:rPr>
          <w:rFonts w:ascii="Arial" w:hAnsi="Arial" w:cs="Arial"/>
          <w:sz w:val="24"/>
          <w:szCs w:val="24"/>
        </w:rPr>
        <w:t xml:space="preserve">An Ad Hoc IEEE 802.11ah network is easier to operate. </w:t>
      </w:r>
      <w:r w:rsidR="00A16EF9" w:rsidRPr="00A16EF9">
        <w:rPr>
          <w:rFonts w:ascii="Arial" w:hAnsi="Arial" w:cs="Arial"/>
          <w:sz w:val="24"/>
          <w:szCs w:val="24"/>
        </w:rPr>
        <w:t xml:space="preserve">MAC </w:t>
      </w:r>
      <w:r w:rsidR="00A16EF9">
        <w:rPr>
          <w:rFonts w:ascii="Arial" w:hAnsi="Arial" w:cs="Arial"/>
          <w:sz w:val="24"/>
          <w:szCs w:val="24"/>
        </w:rPr>
        <w:t xml:space="preserve">in IEEE 802.11ah network </w:t>
      </w:r>
      <w:r w:rsidR="00A16EF9" w:rsidRPr="00A16EF9">
        <w:rPr>
          <w:rFonts w:ascii="Arial" w:hAnsi="Arial" w:cs="Arial"/>
          <w:sz w:val="24"/>
          <w:szCs w:val="24"/>
        </w:rPr>
        <w:t>is more efficient by reducing header side, aggregating acks, null data packets (no MAC content, only PHY, used for ACKs)</w:t>
      </w:r>
      <w:r w:rsidR="00A8070D">
        <w:rPr>
          <w:rFonts w:ascii="Arial" w:hAnsi="Arial" w:cs="Arial"/>
          <w:sz w:val="24"/>
          <w:szCs w:val="24"/>
        </w:rPr>
        <w:t xml:space="preserve">, and it will </w:t>
      </w:r>
      <w:r w:rsidR="00A8070D" w:rsidRPr="00A8070D">
        <w:rPr>
          <w:rFonts w:ascii="Arial" w:hAnsi="Arial" w:cs="Arial"/>
          <w:sz w:val="24"/>
          <w:szCs w:val="24"/>
        </w:rPr>
        <w:t>speed frame exchanges (multi-frame transmissions – sliding window)</w:t>
      </w:r>
      <w:r w:rsidR="00A16EF9">
        <w:rPr>
          <w:rFonts w:ascii="Arial" w:hAnsi="Arial" w:cs="Arial"/>
          <w:sz w:val="24"/>
          <w:szCs w:val="24"/>
        </w:rPr>
        <w:t>.</w:t>
      </w:r>
      <w:r w:rsidR="003634CC">
        <w:rPr>
          <w:rFonts w:ascii="Arial" w:hAnsi="Arial" w:cs="Arial"/>
          <w:sz w:val="24"/>
          <w:szCs w:val="24"/>
        </w:rPr>
        <w:t xml:space="preserve"> </w:t>
      </w:r>
    </w:p>
    <w:p w14:paraId="0CEB5FF7" w14:textId="2C614A43" w:rsidR="000E1F14" w:rsidRPr="003634CC" w:rsidRDefault="00B55FCB" w:rsidP="005E49AA">
      <w:pPr>
        <w:pStyle w:val="NormalWeb"/>
        <w:kinsoku w:val="0"/>
        <w:overflowPunct w:val="0"/>
        <w:snapToGrid w:val="0"/>
        <w:spacing w:before="0" w:beforeAutospacing="0" w:after="0" w:afterAutospacing="0"/>
        <w:textAlignment w:val="baseline"/>
        <w:rPr>
          <w:rFonts w:ascii="Arial" w:hAnsi="Arial" w:cs="Arial"/>
          <w:sz w:val="24"/>
          <w:szCs w:val="24"/>
        </w:rPr>
      </w:pPr>
      <w:r>
        <w:rPr>
          <w:rFonts w:ascii="Arial" w:hAnsi="Arial" w:cs="Arial"/>
          <w:sz w:val="24"/>
          <w:szCs w:val="24"/>
        </w:rPr>
        <w:t xml:space="preserve">LoRaWAN network will be a larger number of control and data messages being exchanged. </w:t>
      </w:r>
      <w:r w:rsidR="003634CC">
        <w:rPr>
          <w:rFonts w:ascii="Arial" w:hAnsi="Arial" w:cs="Arial"/>
          <w:sz w:val="24"/>
          <w:szCs w:val="24"/>
        </w:rPr>
        <w:t xml:space="preserve">Data messages in the frames of LoRaWAN network have some information such as </w:t>
      </w:r>
      <w:r w:rsidR="003634CC" w:rsidRPr="003634CC">
        <w:rPr>
          <w:rFonts w:ascii="Arial" w:hAnsi="Arial" w:cs="Arial"/>
          <w:sz w:val="24"/>
          <w:szCs w:val="24"/>
        </w:rPr>
        <w:t>Adaptive Data Rate (ADR)</w:t>
      </w:r>
      <w:r w:rsidR="003634CC">
        <w:rPr>
          <w:rFonts w:ascii="Arial" w:hAnsi="Arial" w:cs="Arial"/>
          <w:sz w:val="24"/>
          <w:szCs w:val="24"/>
        </w:rPr>
        <w:t>, etc.</w:t>
      </w:r>
      <w:r w:rsidR="00AA4B8A" w:rsidRPr="00AA4B8A">
        <w:rPr>
          <w:rFonts w:ascii="Arial" w:hAnsi="Arial" w:cs="Arial"/>
          <w:sz w:val="24"/>
          <w:szCs w:val="24"/>
        </w:rPr>
        <w:t xml:space="preserve"> </w:t>
      </w:r>
      <w:r w:rsidR="00AA4B8A">
        <w:rPr>
          <w:rFonts w:ascii="Arial" w:hAnsi="Arial" w:cs="Arial"/>
          <w:sz w:val="24"/>
          <w:szCs w:val="24"/>
        </w:rPr>
        <w:t xml:space="preserve">LoRaWAN network also has 32 bits </w:t>
      </w:r>
      <w:r w:rsidR="00AA4B8A" w:rsidRPr="003634CC">
        <w:rPr>
          <w:rFonts w:ascii="Arial" w:hAnsi="Arial" w:cs="Arial"/>
          <w:sz w:val="24"/>
          <w:szCs w:val="24"/>
        </w:rPr>
        <w:t>Message Integrity Check (MIC)</w:t>
      </w:r>
      <w:r w:rsidR="00AA4B8A">
        <w:rPr>
          <w:rFonts w:ascii="Arial" w:hAnsi="Arial" w:cs="Arial"/>
          <w:sz w:val="24"/>
          <w:szCs w:val="24"/>
        </w:rPr>
        <w:t xml:space="preserve"> in its frame to ensure security.</w:t>
      </w:r>
      <w:commentRangeEnd w:id="3"/>
      <w:r w:rsidR="00F9506C">
        <w:rPr>
          <w:rStyle w:val="CommentReference"/>
          <w:rFonts w:asciiTheme="minorHAnsi" w:hAnsiTheme="minorHAnsi" w:cstheme="minorBidi"/>
        </w:rPr>
        <w:commentReference w:id="3"/>
      </w:r>
    </w:p>
    <w:p w14:paraId="79FF4AE7" w14:textId="51E98C2F" w:rsidR="00A8070D" w:rsidRDefault="00A8070D" w:rsidP="005E49AA">
      <w:pPr>
        <w:pStyle w:val="NormalWeb"/>
        <w:kinsoku w:val="0"/>
        <w:overflowPunct w:val="0"/>
        <w:snapToGrid w:val="0"/>
        <w:spacing w:before="0" w:beforeAutospacing="0" w:after="0" w:afterAutospacing="0"/>
        <w:textAlignment w:val="baseline"/>
        <w:rPr>
          <w:rFonts w:ascii="Arial" w:hAnsi="Arial" w:cs="Arial"/>
          <w:sz w:val="24"/>
          <w:szCs w:val="24"/>
        </w:rPr>
      </w:pPr>
    </w:p>
    <w:p w14:paraId="73388DED" w14:textId="77777777" w:rsidR="00A8070D" w:rsidRDefault="00A8070D" w:rsidP="005E49AA">
      <w:pPr>
        <w:pStyle w:val="NormalWeb"/>
        <w:kinsoku w:val="0"/>
        <w:overflowPunct w:val="0"/>
        <w:snapToGrid w:val="0"/>
        <w:spacing w:before="0" w:beforeAutospacing="0" w:after="0" w:afterAutospacing="0"/>
        <w:textAlignment w:val="baseline"/>
        <w:rPr>
          <w:rFonts w:ascii="Arial" w:hAnsi="Arial" w:cs="Arial"/>
          <w:b/>
          <w:bCs/>
          <w:sz w:val="24"/>
          <w:szCs w:val="24"/>
        </w:rPr>
      </w:pPr>
      <w:r w:rsidRPr="00A8070D">
        <w:rPr>
          <w:rFonts w:ascii="Arial" w:hAnsi="Arial" w:cs="Arial"/>
          <w:b/>
          <w:bCs/>
          <w:sz w:val="24"/>
          <w:szCs w:val="24"/>
        </w:rPr>
        <w:t xml:space="preserve">Question 13: Explain the main differences between the network layer needed to support the LoRaWAN scenario and the one needed to support the IEEE 802.11ah network. In particular, </w:t>
      </w:r>
    </w:p>
    <w:p w14:paraId="19B905C2" w14:textId="77777777" w:rsidR="00A8070D" w:rsidRDefault="00A8070D" w:rsidP="00A8070D">
      <w:pPr>
        <w:pStyle w:val="NormalWeb"/>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A8070D">
        <w:rPr>
          <w:rFonts w:ascii="Arial" w:hAnsi="Arial" w:cs="Arial"/>
          <w:b/>
          <w:bCs/>
          <w:sz w:val="24"/>
          <w:szCs w:val="24"/>
        </w:rPr>
        <w:t xml:space="preserve">- How can a node know to whom relay its information? </w:t>
      </w:r>
    </w:p>
    <w:p w14:paraId="07B3C21E" w14:textId="6A1E9813" w:rsidR="00A8070D" w:rsidRDefault="00A8070D" w:rsidP="00A8070D">
      <w:pPr>
        <w:pStyle w:val="NormalWeb"/>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A8070D">
        <w:rPr>
          <w:rFonts w:ascii="Arial" w:hAnsi="Arial" w:cs="Arial"/>
          <w:b/>
          <w:bCs/>
          <w:sz w:val="24"/>
          <w:szCs w:val="24"/>
        </w:rPr>
        <w:t>- As a result, in which network do you expect more messages flowing? (10 points)</w:t>
      </w:r>
    </w:p>
    <w:p w14:paraId="32BCFE60" w14:textId="17776AD1" w:rsidR="00A8070D" w:rsidRDefault="00A8070D" w:rsidP="00A8070D">
      <w:pPr>
        <w:pStyle w:val="NormalWeb"/>
        <w:kinsoku w:val="0"/>
        <w:overflowPunct w:val="0"/>
        <w:snapToGrid w:val="0"/>
        <w:spacing w:before="0" w:beforeAutospacing="0" w:after="0" w:afterAutospacing="0"/>
        <w:textAlignment w:val="baseline"/>
        <w:rPr>
          <w:rFonts w:ascii="Arial" w:hAnsi="Arial" w:cs="Arial"/>
          <w:b/>
          <w:bCs/>
          <w:sz w:val="24"/>
          <w:szCs w:val="24"/>
        </w:rPr>
      </w:pPr>
    </w:p>
    <w:p w14:paraId="636F50B8" w14:textId="31572437" w:rsidR="00FD4705" w:rsidRDefault="00A8070D" w:rsidP="00A8070D">
      <w:pPr>
        <w:pStyle w:val="NormalWeb"/>
        <w:kinsoku w:val="0"/>
        <w:overflowPunct w:val="0"/>
        <w:snapToGrid w:val="0"/>
        <w:spacing w:before="0" w:beforeAutospacing="0" w:after="0" w:afterAutospacing="0"/>
        <w:textAlignment w:val="baseline"/>
        <w:rPr>
          <w:rFonts w:ascii="Arial" w:hAnsi="Arial" w:cs="Arial"/>
          <w:sz w:val="24"/>
          <w:szCs w:val="24"/>
        </w:rPr>
      </w:pPr>
      <w:r>
        <w:rPr>
          <w:rFonts w:ascii="Arial" w:hAnsi="Arial" w:cs="Arial" w:hint="cs"/>
          <w:sz w:val="24"/>
          <w:szCs w:val="24"/>
        </w:rPr>
        <w:lastRenderedPageBreak/>
        <w:t>A</w:t>
      </w:r>
      <w:r>
        <w:rPr>
          <w:rFonts w:ascii="Arial" w:hAnsi="Arial" w:cs="Arial"/>
          <w:sz w:val="24"/>
          <w:szCs w:val="24"/>
        </w:rPr>
        <w:t xml:space="preserve">: </w:t>
      </w:r>
      <w:r w:rsidR="00C948DB">
        <w:rPr>
          <w:rFonts w:ascii="Arial" w:hAnsi="Arial" w:cs="Arial"/>
          <w:sz w:val="24"/>
          <w:szCs w:val="24"/>
        </w:rPr>
        <w:t xml:space="preserve">(1) </w:t>
      </w:r>
      <w:r w:rsidR="00121F99">
        <w:rPr>
          <w:rFonts w:ascii="Arial" w:hAnsi="Arial" w:cs="Arial"/>
          <w:sz w:val="24"/>
          <w:szCs w:val="24"/>
        </w:rPr>
        <w:t>LoRaWAN network uses n</w:t>
      </w:r>
      <w:r w:rsidR="00121F99" w:rsidRPr="00121F99">
        <w:rPr>
          <w:rFonts w:ascii="Arial" w:hAnsi="Arial" w:cs="Arial"/>
          <w:sz w:val="24"/>
          <w:szCs w:val="24"/>
        </w:rPr>
        <w:t xml:space="preserve">etwork </w:t>
      </w:r>
      <w:r w:rsidR="00121F99">
        <w:rPr>
          <w:rFonts w:ascii="Arial" w:hAnsi="Arial" w:cs="Arial"/>
          <w:sz w:val="24"/>
          <w:szCs w:val="24"/>
        </w:rPr>
        <w:t xml:space="preserve">layer security </w:t>
      </w:r>
      <w:r w:rsidR="00121F99" w:rsidRPr="00121F99">
        <w:rPr>
          <w:rFonts w:ascii="Arial" w:hAnsi="Arial" w:cs="Arial"/>
          <w:sz w:val="24"/>
          <w:szCs w:val="24"/>
        </w:rPr>
        <w:t>(</w:t>
      </w:r>
      <w:proofErr w:type="spellStart"/>
      <w:r w:rsidR="00DB2795">
        <w:rPr>
          <w:rFonts w:ascii="Arial" w:hAnsi="Arial" w:cs="Arial"/>
          <w:sz w:val="24"/>
          <w:szCs w:val="24"/>
        </w:rPr>
        <w:t>N</w:t>
      </w:r>
      <w:r w:rsidR="00121F99" w:rsidRPr="00121F99">
        <w:rPr>
          <w:rFonts w:ascii="Arial" w:hAnsi="Arial" w:cs="Arial"/>
          <w:sz w:val="24"/>
          <w:szCs w:val="24"/>
        </w:rPr>
        <w:t>wkSkey</w:t>
      </w:r>
      <w:proofErr w:type="spellEnd"/>
      <w:r w:rsidR="00121F99" w:rsidRPr="00121F99">
        <w:rPr>
          <w:rFonts w:ascii="Arial" w:hAnsi="Arial" w:cs="Arial"/>
          <w:sz w:val="24"/>
          <w:szCs w:val="24"/>
        </w:rPr>
        <w:t>)</w:t>
      </w:r>
      <w:r w:rsidR="00121F99">
        <w:rPr>
          <w:rFonts w:ascii="Arial" w:hAnsi="Arial" w:cs="Arial"/>
          <w:sz w:val="24"/>
          <w:szCs w:val="24"/>
        </w:rPr>
        <w:t xml:space="preserve"> to</w:t>
      </w:r>
      <w:r w:rsidR="00121F99" w:rsidRPr="00121F99">
        <w:rPr>
          <w:rFonts w:ascii="Arial" w:hAnsi="Arial" w:cs="Arial"/>
          <w:sz w:val="24"/>
          <w:szCs w:val="24"/>
        </w:rPr>
        <w:t xml:space="preserve"> authenticate the node in the network</w:t>
      </w:r>
      <w:r w:rsidR="00121F99">
        <w:rPr>
          <w:rFonts w:ascii="Arial" w:hAnsi="Arial" w:cs="Arial"/>
          <w:sz w:val="24"/>
          <w:szCs w:val="24"/>
        </w:rPr>
        <w:t xml:space="preserve">. </w:t>
      </w:r>
      <w:r w:rsidR="00711F92">
        <w:rPr>
          <w:rFonts w:ascii="Arial" w:hAnsi="Arial" w:cs="Arial"/>
          <w:sz w:val="24"/>
          <w:szCs w:val="24"/>
        </w:rPr>
        <w:t xml:space="preserve">LoRaWAN security is activated by </w:t>
      </w:r>
      <w:r w:rsidR="00711F92" w:rsidRPr="00711F92">
        <w:rPr>
          <w:rFonts w:ascii="Arial" w:hAnsi="Arial" w:cs="Arial"/>
          <w:sz w:val="24"/>
          <w:szCs w:val="24"/>
        </w:rPr>
        <w:t>Personalization</w:t>
      </w:r>
      <w:r w:rsidR="00711F92">
        <w:rPr>
          <w:rFonts w:ascii="Arial" w:hAnsi="Arial" w:cs="Arial"/>
          <w:sz w:val="24"/>
          <w:szCs w:val="24"/>
        </w:rPr>
        <w:t xml:space="preserve"> (ABP)</w:t>
      </w:r>
      <w:r w:rsidR="00711F92" w:rsidRPr="00711F92">
        <w:rPr>
          <w:rFonts w:ascii="Arial" w:hAnsi="Arial" w:cs="Arial"/>
          <w:sz w:val="24"/>
          <w:szCs w:val="24"/>
        </w:rPr>
        <w:t xml:space="preserve"> or Over </w:t>
      </w:r>
      <w:proofErr w:type="gramStart"/>
      <w:r w:rsidR="00711F92" w:rsidRPr="00711F92">
        <w:rPr>
          <w:rFonts w:ascii="Arial" w:hAnsi="Arial" w:cs="Arial"/>
          <w:sz w:val="24"/>
          <w:szCs w:val="24"/>
        </w:rPr>
        <w:t>The</w:t>
      </w:r>
      <w:proofErr w:type="gramEnd"/>
      <w:r w:rsidR="00711F92" w:rsidRPr="00711F92">
        <w:rPr>
          <w:rFonts w:ascii="Arial" w:hAnsi="Arial" w:cs="Arial"/>
          <w:sz w:val="24"/>
          <w:szCs w:val="24"/>
        </w:rPr>
        <w:t xml:space="preserve"> Air (OTAA)</w:t>
      </w:r>
      <w:r w:rsidR="00711F92">
        <w:rPr>
          <w:rFonts w:ascii="Arial" w:hAnsi="Arial" w:cs="Arial"/>
          <w:sz w:val="24"/>
          <w:szCs w:val="24"/>
        </w:rPr>
        <w:t xml:space="preserve">. OTAA </w:t>
      </w:r>
      <w:r w:rsidR="00711F92" w:rsidRPr="00711F92">
        <w:rPr>
          <w:rFonts w:ascii="Arial" w:hAnsi="Arial" w:cs="Arial"/>
          <w:sz w:val="24"/>
          <w:szCs w:val="24"/>
        </w:rPr>
        <w:t>extracts and stores Device Address (</w:t>
      </w:r>
      <w:proofErr w:type="spellStart"/>
      <w:r w:rsidR="00711F92" w:rsidRPr="00711F92">
        <w:rPr>
          <w:rFonts w:ascii="Arial" w:hAnsi="Arial" w:cs="Arial"/>
          <w:sz w:val="24"/>
          <w:szCs w:val="24"/>
        </w:rPr>
        <w:t>DevAddr</w:t>
      </w:r>
      <w:proofErr w:type="spellEnd"/>
      <w:r w:rsidR="00711F92" w:rsidRPr="00711F92">
        <w:rPr>
          <w:rFonts w:ascii="Arial" w:hAnsi="Arial" w:cs="Arial"/>
          <w:sz w:val="24"/>
          <w:szCs w:val="24"/>
        </w:rPr>
        <w:t>)</w:t>
      </w:r>
      <w:r w:rsidR="00711F92">
        <w:rPr>
          <w:rFonts w:ascii="Arial" w:hAnsi="Arial" w:cs="Arial"/>
          <w:sz w:val="24"/>
          <w:szCs w:val="24"/>
        </w:rPr>
        <w:t xml:space="preserve"> via Join Process</w:t>
      </w:r>
      <w:r w:rsidR="00DB2795">
        <w:rPr>
          <w:rFonts w:ascii="Arial" w:hAnsi="Arial" w:cs="Arial"/>
          <w:sz w:val="24"/>
          <w:szCs w:val="24"/>
        </w:rPr>
        <w:t xml:space="preserve"> to know to whom relay its information. And then it will derive </w:t>
      </w:r>
      <w:proofErr w:type="spellStart"/>
      <w:r w:rsidR="00DB2795">
        <w:rPr>
          <w:rFonts w:ascii="Arial" w:hAnsi="Arial" w:cs="Arial"/>
          <w:sz w:val="24"/>
          <w:szCs w:val="24"/>
        </w:rPr>
        <w:t>NwkSkey</w:t>
      </w:r>
      <w:proofErr w:type="spellEnd"/>
      <w:r w:rsidR="00DB2795">
        <w:rPr>
          <w:rFonts w:ascii="Arial" w:hAnsi="Arial" w:cs="Arial"/>
          <w:sz w:val="24"/>
          <w:szCs w:val="24"/>
        </w:rPr>
        <w:t xml:space="preserve">. ABP </w:t>
      </w:r>
      <w:r w:rsidR="00FD4705">
        <w:rPr>
          <w:rFonts w:ascii="Arial" w:hAnsi="Arial" w:cs="Arial"/>
          <w:sz w:val="24"/>
          <w:szCs w:val="24"/>
        </w:rPr>
        <w:t xml:space="preserve">will produce </w:t>
      </w:r>
      <w:proofErr w:type="spellStart"/>
      <w:r w:rsidR="00FD4705">
        <w:rPr>
          <w:rFonts w:ascii="Arial" w:hAnsi="Arial" w:cs="Arial"/>
          <w:sz w:val="24"/>
          <w:szCs w:val="24"/>
        </w:rPr>
        <w:t>NwkSkey</w:t>
      </w:r>
      <w:proofErr w:type="spellEnd"/>
      <w:r w:rsidR="00FD4705">
        <w:rPr>
          <w:rFonts w:ascii="Arial" w:hAnsi="Arial" w:cs="Arial"/>
          <w:sz w:val="24"/>
          <w:szCs w:val="24"/>
        </w:rPr>
        <w:t xml:space="preserve"> through its production time to know to whom relay its information.</w:t>
      </w:r>
      <w:r w:rsidR="008721BC">
        <w:rPr>
          <w:rFonts w:ascii="Arial" w:hAnsi="Arial" w:cs="Arial"/>
          <w:sz w:val="24"/>
          <w:szCs w:val="24"/>
        </w:rPr>
        <w:t xml:space="preserve"> </w:t>
      </w:r>
    </w:p>
    <w:p w14:paraId="5B498168" w14:textId="62BFCD34" w:rsidR="00A8070D" w:rsidRDefault="00711F92" w:rsidP="00A8070D">
      <w:pPr>
        <w:pStyle w:val="NormalWeb"/>
        <w:kinsoku w:val="0"/>
        <w:overflowPunct w:val="0"/>
        <w:snapToGrid w:val="0"/>
        <w:spacing w:before="0" w:beforeAutospacing="0" w:after="0" w:afterAutospacing="0"/>
        <w:textAlignment w:val="baseline"/>
        <w:rPr>
          <w:rFonts w:ascii="Arial" w:hAnsi="Arial" w:cs="Arial"/>
          <w:sz w:val="24"/>
          <w:szCs w:val="24"/>
        </w:rPr>
      </w:pPr>
      <w:commentRangeStart w:id="4"/>
      <w:r>
        <w:rPr>
          <w:rFonts w:ascii="Arial" w:hAnsi="Arial" w:cs="Arial"/>
          <w:sz w:val="24"/>
          <w:szCs w:val="24"/>
        </w:rPr>
        <w:t xml:space="preserve"> </w:t>
      </w:r>
      <w:r w:rsidR="00F60E4C">
        <w:rPr>
          <w:rFonts w:ascii="Arial" w:hAnsi="Arial" w:cs="Arial"/>
          <w:sz w:val="24"/>
          <w:szCs w:val="24"/>
        </w:rPr>
        <w:t>IEEE 802.11ah</w:t>
      </w:r>
      <w:r w:rsidR="00556A00">
        <w:rPr>
          <w:rFonts w:ascii="Arial" w:eastAsia="SimSun" w:hAnsi="Arial" w:cs="Arial" w:hint="cs"/>
          <w:sz w:val="24"/>
          <w:szCs w:val="24"/>
          <w:lang w:eastAsia="zh-CN"/>
        </w:rPr>
        <w:t>,</w:t>
      </w:r>
      <w:r w:rsidR="00556A00">
        <w:rPr>
          <w:rFonts w:ascii="Arial" w:eastAsia="SimSun" w:hAnsi="Arial" w:cs="Arial"/>
          <w:sz w:val="24"/>
          <w:szCs w:val="24"/>
          <w:lang w:eastAsia="zh-CN"/>
        </w:rPr>
        <w:t xml:space="preserve"> like other Wi-Fi protocols, uses the Internet Protocol (IP) to know to whom relay its information</w:t>
      </w:r>
      <w:r w:rsidR="006E4086">
        <w:rPr>
          <w:rFonts w:ascii="Arial" w:eastAsia="SimSun" w:hAnsi="Arial" w:cs="Arial"/>
          <w:sz w:val="24"/>
          <w:szCs w:val="24"/>
          <w:lang w:eastAsia="zh-CN"/>
        </w:rPr>
        <w:t xml:space="preserve">. The source and destination have their own IP addresses. In a frame, there are three addresses using IP addresses to present the addresses of </w:t>
      </w:r>
      <w:r w:rsidR="006E4086" w:rsidRPr="006E4086">
        <w:rPr>
          <w:rFonts w:ascii="Arial" w:hAnsi="Arial" w:cs="Arial"/>
          <w:sz w:val="24"/>
          <w:szCs w:val="24"/>
        </w:rPr>
        <w:t>receiver, transmitter</w:t>
      </w:r>
      <w:r w:rsidR="006E4086">
        <w:rPr>
          <w:rFonts w:ascii="Arial" w:hAnsi="Arial" w:cs="Arial"/>
          <w:sz w:val="24"/>
          <w:szCs w:val="24"/>
        </w:rPr>
        <w:t xml:space="preserve"> and </w:t>
      </w:r>
      <w:r w:rsidR="006E4086" w:rsidRPr="006E4086">
        <w:rPr>
          <w:rFonts w:ascii="Arial" w:hAnsi="Arial" w:cs="Arial"/>
          <w:sz w:val="24"/>
          <w:szCs w:val="24"/>
        </w:rPr>
        <w:t>final destination</w:t>
      </w:r>
      <w:r w:rsidR="006E4086">
        <w:rPr>
          <w:rFonts w:ascii="Arial" w:hAnsi="Arial" w:cs="Arial"/>
          <w:sz w:val="24"/>
          <w:szCs w:val="24"/>
        </w:rPr>
        <w:t xml:space="preserve">. </w:t>
      </w:r>
      <w:commentRangeEnd w:id="4"/>
      <w:r w:rsidR="00DB43C2">
        <w:rPr>
          <w:rStyle w:val="CommentReference"/>
          <w:rFonts w:asciiTheme="minorHAnsi" w:hAnsiTheme="minorHAnsi" w:cstheme="minorBidi"/>
        </w:rPr>
        <w:commentReference w:id="4"/>
      </w:r>
    </w:p>
    <w:p w14:paraId="73301C27" w14:textId="1AAACF23" w:rsidR="00223C81" w:rsidRDefault="00223C81" w:rsidP="00A8070D">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r>
        <w:rPr>
          <w:rFonts w:ascii="Arial" w:eastAsia="SimSun" w:hAnsi="Arial" w:cs="Arial" w:hint="eastAsia"/>
          <w:sz w:val="24"/>
          <w:szCs w:val="24"/>
          <w:lang w:eastAsia="zh-CN"/>
        </w:rPr>
        <w:t>(</w:t>
      </w:r>
      <w:r>
        <w:rPr>
          <w:rFonts w:ascii="Arial" w:eastAsia="SimSun" w:hAnsi="Arial" w:cs="Arial"/>
          <w:sz w:val="24"/>
          <w:szCs w:val="24"/>
          <w:lang w:eastAsia="zh-CN"/>
        </w:rPr>
        <w:t xml:space="preserve">2) LoRaWAN network will have more messages flowing. </w:t>
      </w:r>
      <w:r w:rsidR="00805D69">
        <w:rPr>
          <w:rFonts w:ascii="Arial" w:eastAsia="SimSun" w:hAnsi="Arial" w:cs="Arial"/>
          <w:sz w:val="24"/>
          <w:szCs w:val="24"/>
          <w:lang w:eastAsia="zh-CN"/>
        </w:rPr>
        <w:t>The frames of LoRaWAN network contain more messages, such as ADR, MIC, etc.</w:t>
      </w:r>
      <w:r w:rsidR="00102448">
        <w:rPr>
          <w:rFonts w:ascii="Arial" w:eastAsia="SimSun" w:hAnsi="Arial" w:cs="Arial"/>
          <w:sz w:val="24"/>
          <w:szCs w:val="24"/>
          <w:lang w:eastAsia="zh-CN"/>
        </w:rPr>
        <w:t xml:space="preserve"> Because of LoRaWAN network security, the nodes in the LoRaWAN network have more procedures to communicate</w:t>
      </w:r>
      <w:r w:rsidR="00C57EB6">
        <w:rPr>
          <w:rFonts w:ascii="Arial" w:hAnsi="Arial" w:cs="Arial"/>
          <w:sz w:val="24"/>
          <w:szCs w:val="24"/>
        </w:rPr>
        <w:t xml:space="preserve">, so </w:t>
      </w:r>
      <w:r w:rsidR="00C57EB6">
        <w:rPr>
          <w:rFonts w:ascii="Arial" w:eastAsia="SimSun" w:hAnsi="Arial" w:cs="Arial"/>
          <w:sz w:val="24"/>
          <w:szCs w:val="24"/>
          <w:lang w:eastAsia="zh-CN"/>
        </w:rPr>
        <w:t>LoRaWAN network has more messages flowing</w:t>
      </w:r>
      <w:r w:rsidR="00503681">
        <w:rPr>
          <w:rFonts w:ascii="Arial" w:eastAsia="SimSun" w:hAnsi="Arial" w:cs="Arial"/>
          <w:sz w:val="24"/>
          <w:szCs w:val="24"/>
          <w:lang w:eastAsia="zh-CN"/>
        </w:rPr>
        <w:t>.</w:t>
      </w:r>
    </w:p>
    <w:p w14:paraId="1FDBCD99" w14:textId="4E6B2BD1" w:rsidR="00102448" w:rsidRDefault="00102448" w:rsidP="00A8070D">
      <w:pPr>
        <w:pStyle w:val="NormalWeb"/>
        <w:kinsoku w:val="0"/>
        <w:overflowPunct w:val="0"/>
        <w:snapToGrid w:val="0"/>
        <w:spacing w:before="0" w:beforeAutospacing="0" w:after="0" w:afterAutospacing="0"/>
        <w:textAlignment w:val="baseline"/>
        <w:rPr>
          <w:rFonts w:ascii="Arial" w:eastAsia="SimSun" w:hAnsi="Arial" w:cs="Arial"/>
          <w:sz w:val="24"/>
          <w:szCs w:val="24"/>
          <w:lang w:eastAsia="zh-CN"/>
        </w:rPr>
      </w:pPr>
    </w:p>
    <w:p w14:paraId="785E225F" w14:textId="77777777" w:rsidR="00577D7D" w:rsidRDefault="00577D7D" w:rsidP="00A8070D">
      <w:pPr>
        <w:pStyle w:val="NormalWeb"/>
        <w:kinsoku w:val="0"/>
        <w:overflowPunct w:val="0"/>
        <w:snapToGrid w:val="0"/>
        <w:spacing w:before="0" w:beforeAutospacing="0" w:after="0" w:afterAutospacing="0"/>
        <w:textAlignment w:val="baseline"/>
        <w:rPr>
          <w:rFonts w:ascii="Arial" w:hAnsi="Arial" w:cs="Arial"/>
          <w:b/>
          <w:bCs/>
          <w:sz w:val="24"/>
          <w:szCs w:val="24"/>
        </w:rPr>
      </w:pPr>
      <w:r w:rsidRPr="00577D7D">
        <w:rPr>
          <w:rFonts w:ascii="Arial" w:hAnsi="Arial" w:cs="Arial"/>
          <w:b/>
          <w:bCs/>
          <w:sz w:val="24"/>
          <w:szCs w:val="24"/>
        </w:rPr>
        <w:t xml:space="preserve">Question 14: Focusing on the IEEE 802.11ah network, what type of routing protocol (i.e., proactive or reactive) would you utilize if: </w:t>
      </w:r>
    </w:p>
    <w:p w14:paraId="5BF5334D" w14:textId="77777777" w:rsidR="00577D7D" w:rsidRDefault="00577D7D" w:rsidP="00577D7D">
      <w:pPr>
        <w:pStyle w:val="NormalWeb"/>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577D7D">
        <w:rPr>
          <w:rFonts w:ascii="Arial" w:hAnsi="Arial" w:cs="Arial"/>
          <w:b/>
          <w:bCs/>
          <w:sz w:val="24"/>
          <w:szCs w:val="24"/>
        </w:rPr>
        <w:t xml:space="preserve">- Sensors are periodically sending their measurements, independently of their value </w:t>
      </w:r>
    </w:p>
    <w:p w14:paraId="007CC47A" w14:textId="68BDF320" w:rsidR="00102448" w:rsidRDefault="00577D7D" w:rsidP="00577D7D">
      <w:pPr>
        <w:pStyle w:val="NormalWeb"/>
        <w:kinsoku w:val="0"/>
        <w:overflowPunct w:val="0"/>
        <w:snapToGrid w:val="0"/>
        <w:spacing w:before="0" w:beforeAutospacing="0" w:after="0" w:afterAutospacing="0"/>
        <w:ind w:firstLineChars="100" w:firstLine="241"/>
        <w:textAlignment w:val="baseline"/>
        <w:rPr>
          <w:rFonts w:ascii="Arial" w:hAnsi="Arial" w:cs="Arial"/>
          <w:b/>
          <w:bCs/>
          <w:sz w:val="24"/>
          <w:szCs w:val="24"/>
        </w:rPr>
      </w:pPr>
      <w:r w:rsidRPr="00577D7D">
        <w:rPr>
          <w:rFonts w:ascii="Arial" w:hAnsi="Arial" w:cs="Arial"/>
          <w:b/>
          <w:bCs/>
          <w:sz w:val="24"/>
          <w:szCs w:val="24"/>
        </w:rPr>
        <w:t>- Sensors only send a message if the air pollution is above a certain safety limit (10 points)</w:t>
      </w:r>
    </w:p>
    <w:p w14:paraId="78DC182B" w14:textId="2E981478" w:rsidR="00577D7D" w:rsidRDefault="00577D7D" w:rsidP="00577D7D">
      <w:pPr>
        <w:pStyle w:val="NormalWeb"/>
        <w:kinsoku w:val="0"/>
        <w:overflowPunct w:val="0"/>
        <w:snapToGrid w:val="0"/>
        <w:spacing w:before="0" w:beforeAutospacing="0" w:after="0" w:afterAutospacing="0"/>
        <w:textAlignment w:val="baseline"/>
        <w:rPr>
          <w:rFonts w:ascii="Arial" w:hAnsi="Arial" w:cs="Arial"/>
          <w:b/>
          <w:bCs/>
          <w:sz w:val="24"/>
          <w:szCs w:val="24"/>
        </w:rPr>
      </w:pPr>
    </w:p>
    <w:p w14:paraId="7B7D1CB5" w14:textId="797065F7" w:rsidR="004F3864" w:rsidRPr="00192586" w:rsidRDefault="00577D7D" w:rsidP="004F3864">
      <w:pPr>
        <w:pStyle w:val="NormalWeb"/>
        <w:kinsoku w:val="0"/>
        <w:overflowPunct w:val="0"/>
        <w:snapToGrid w:val="0"/>
        <w:spacing w:before="0" w:beforeAutospacing="0" w:after="0" w:afterAutospacing="0"/>
        <w:textAlignment w:val="baseline"/>
        <w:rPr>
          <w:rFonts w:ascii="Arial" w:hAnsi="Arial" w:cs="Arial"/>
          <w:b/>
          <w:bCs/>
          <w:sz w:val="24"/>
          <w:szCs w:val="24"/>
        </w:rPr>
      </w:pPr>
      <w:r>
        <w:rPr>
          <w:rFonts w:ascii="Arial" w:hAnsi="Arial" w:cs="Arial" w:hint="cs"/>
          <w:sz w:val="24"/>
          <w:szCs w:val="24"/>
        </w:rPr>
        <w:t>A</w:t>
      </w:r>
      <w:r>
        <w:rPr>
          <w:rFonts w:ascii="Arial" w:hAnsi="Arial" w:cs="Arial"/>
          <w:sz w:val="24"/>
          <w:szCs w:val="24"/>
        </w:rPr>
        <w:t xml:space="preserve">: </w:t>
      </w:r>
      <w:r w:rsidR="00C57EB6">
        <w:rPr>
          <w:rFonts w:ascii="Arial" w:hAnsi="Arial" w:cs="Arial"/>
          <w:sz w:val="24"/>
          <w:szCs w:val="24"/>
        </w:rPr>
        <w:t xml:space="preserve">(1) </w:t>
      </w:r>
      <w:r w:rsidR="004F3864">
        <w:rPr>
          <w:rFonts w:ascii="Arial" w:hAnsi="Arial" w:cs="Arial"/>
          <w:sz w:val="24"/>
          <w:szCs w:val="24"/>
        </w:rPr>
        <w:t xml:space="preserve">If sensors </w:t>
      </w:r>
      <w:r w:rsidR="004F3864" w:rsidRPr="004F3864">
        <w:rPr>
          <w:rFonts w:ascii="Arial" w:hAnsi="Arial" w:cs="Arial"/>
          <w:sz w:val="24"/>
          <w:szCs w:val="24"/>
        </w:rPr>
        <w:t>are periodically sending their measurements, independently of their value</w:t>
      </w:r>
      <w:r w:rsidR="004F3864">
        <w:rPr>
          <w:rFonts w:ascii="Arial" w:hAnsi="Arial" w:cs="Arial"/>
          <w:sz w:val="24"/>
          <w:szCs w:val="24"/>
        </w:rPr>
        <w:t>, I would u</w:t>
      </w:r>
      <w:r w:rsidR="00192586">
        <w:rPr>
          <w:rFonts w:ascii="Arial" w:hAnsi="Arial" w:cs="Arial"/>
          <w:sz w:val="24"/>
          <w:szCs w:val="24"/>
        </w:rPr>
        <w:t>tilize</w:t>
      </w:r>
      <w:r w:rsidR="004F3864">
        <w:rPr>
          <w:rFonts w:ascii="Arial" w:hAnsi="Arial" w:cs="Arial"/>
          <w:sz w:val="24"/>
          <w:szCs w:val="24"/>
        </w:rPr>
        <w:t xml:space="preserve"> proactive routing protocol, such as </w:t>
      </w:r>
      <w:r w:rsidR="004F3864" w:rsidRPr="004F3864">
        <w:rPr>
          <w:rFonts w:ascii="Arial" w:hAnsi="Arial" w:cs="Arial"/>
          <w:sz w:val="24"/>
          <w:szCs w:val="24"/>
        </w:rPr>
        <w:t>Optimized Link State Routing (OLSR)</w:t>
      </w:r>
      <w:r w:rsidR="004F3864">
        <w:rPr>
          <w:rFonts w:ascii="Arial" w:hAnsi="Arial" w:cs="Arial"/>
          <w:sz w:val="24"/>
          <w:szCs w:val="24"/>
        </w:rPr>
        <w:t xml:space="preserve">. </w:t>
      </w:r>
      <w:r w:rsidR="00192586">
        <w:rPr>
          <w:rFonts w:ascii="Arial" w:hAnsi="Arial" w:cs="Arial"/>
          <w:sz w:val="24"/>
          <w:szCs w:val="24"/>
        </w:rPr>
        <w:t>In the proactive routing, t</w:t>
      </w:r>
      <w:r w:rsidR="00192586" w:rsidRPr="00192586">
        <w:rPr>
          <w:rFonts w:ascii="Arial" w:hAnsi="Arial" w:cs="Arial"/>
          <w:sz w:val="24"/>
          <w:szCs w:val="24"/>
        </w:rPr>
        <w:t>he information in the routing table is kept as accurate as possible during all the time</w:t>
      </w:r>
      <w:r w:rsidR="00192586">
        <w:rPr>
          <w:rFonts w:ascii="Arial" w:hAnsi="Arial" w:cs="Arial"/>
          <w:sz w:val="24"/>
          <w:szCs w:val="24"/>
        </w:rPr>
        <w:t xml:space="preserve"> to </w:t>
      </w:r>
      <w:r w:rsidR="00192586" w:rsidRPr="00192586">
        <w:rPr>
          <w:rFonts w:ascii="Arial" w:hAnsi="Arial" w:cs="Arial"/>
          <w:sz w:val="24"/>
          <w:szCs w:val="24"/>
        </w:rPr>
        <w:t>minimize the time between a packet is generated and the time the packet reaches the destination</w:t>
      </w:r>
      <w:r w:rsidR="00192586">
        <w:rPr>
          <w:rFonts w:ascii="Arial" w:hAnsi="Arial" w:cs="Arial"/>
          <w:sz w:val="24"/>
          <w:szCs w:val="24"/>
        </w:rPr>
        <w:t xml:space="preserve">. Because sensors periodically send their measurements, using proactive routing can help to save time and collect the information of the entire network. </w:t>
      </w:r>
    </w:p>
    <w:p w14:paraId="2D536EB7" w14:textId="35916EF3" w:rsidR="00577D7D" w:rsidRPr="00815170" w:rsidRDefault="00192586" w:rsidP="00577D7D">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eastAsia="SimSun" w:hAnsi="Arial" w:cs="Arial" w:hint="eastAsia"/>
          <w:kern w:val="24"/>
          <w:sz w:val="24"/>
          <w:szCs w:val="24"/>
          <w:lang w:eastAsia="zh-CN"/>
        </w:rPr>
        <w:t>(</w:t>
      </w:r>
      <w:r>
        <w:rPr>
          <w:rFonts w:ascii="Arial" w:eastAsia="SimSun" w:hAnsi="Arial" w:cs="Arial"/>
          <w:kern w:val="24"/>
          <w:sz w:val="24"/>
          <w:szCs w:val="24"/>
          <w:lang w:eastAsia="zh-CN"/>
        </w:rPr>
        <w:t xml:space="preserve">2) </w:t>
      </w:r>
      <w:r w:rsidR="00723E78">
        <w:rPr>
          <w:rFonts w:ascii="Arial" w:eastAsia="SimSun" w:hAnsi="Arial" w:cs="Arial"/>
          <w:kern w:val="24"/>
          <w:sz w:val="24"/>
          <w:szCs w:val="24"/>
          <w:lang w:eastAsia="zh-CN"/>
        </w:rPr>
        <w:t xml:space="preserve">If </w:t>
      </w:r>
      <w:r w:rsidR="00723E78">
        <w:rPr>
          <w:rFonts w:ascii="Arial" w:hAnsi="Arial" w:cs="Arial"/>
          <w:sz w:val="24"/>
          <w:szCs w:val="24"/>
        </w:rPr>
        <w:t>s</w:t>
      </w:r>
      <w:r w:rsidR="00723E78" w:rsidRPr="00723E78">
        <w:rPr>
          <w:rFonts w:ascii="Arial" w:hAnsi="Arial" w:cs="Arial"/>
          <w:sz w:val="24"/>
          <w:szCs w:val="24"/>
        </w:rPr>
        <w:t xml:space="preserve">ensors only send a message </w:t>
      </w:r>
      <w:r w:rsidR="00815170">
        <w:rPr>
          <w:rFonts w:ascii="Arial" w:hAnsi="Arial" w:cs="Arial"/>
          <w:sz w:val="24"/>
          <w:szCs w:val="24"/>
        </w:rPr>
        <w:t>when</w:t>
      </w:r>
      <w:r w:rsidR="00723E78" w:rsidRPr="00723E78">
        <w:rPr>
          <w:rFonts w:ascii="Arial" w:hAnsi="Arial" w:cs="Arial"/>
          <w:sz w:val="24"/>
          <w:szCs w:val="24"/>
        </w:rPr>
        <w:t xml:space="preserve"> the air pollution is above a certain safety limit</w:t>
      </w:r>
      <w:r w:rsidR="00815170">
        <w:rPr>
          <w:rFonts w:ascii="Arial" w:hAnsi="Arial" w:cs="Arial"/>
          <w:sz w:val="24"/>
          <w:szCs w:val="24"/>
        </w:rPr>
        <w:t xml:space="preserve">, I </w:t>
      </w:r>
      <w:proofErr w:type="gramStart"/>
      <w:r w:rsidR="00815170">
        <w:rPr>
          <w:rFonts w:ascii="Arial" w:hAnsi="Arial" w:cs="Arial"/>
          <w:sz w:val="24"/>
          <w:szCs w:val="24"/>
        </w:rPr>
        <w:t>would</w:t>
      </w:r>
      <w:proofErr w:type="gramEnd"/>
      <w:r w:rsidR="00815170">
        <w:rPr>
          <w:rFonts w:ascii="Arial" w:hAnsi="Arial" w:cs="Arial"/>
          <w:sz w:val="24"/>
          <w:szCs w:val="24"/>
        </w:rPr>
        <w:t xml:space="preserve"> utilize reactive routing protocol, such as </w:t>
      </w:r>
      <w:r w:rsidR="00815170" w:rsidRPr="00815170">
        <w:rPr>
          <w:rFonts w:ascii="Arial" w:hAnsi="Arial" w:cs="Arial"/>
          <w:sz w:val="24"/>
          <w:szCs w:val="24"/>
        </w:rPr>
        <w:t>Ad-hoc On-demand Distance Vector Routing</w:t>
      </w:r>
      <w:r w:rsidR="00815170">
        <w:rPr>
          <w:rFonts w:ascii="Arial" w:hAnsi="Arial" w:cs="Arial"/>
          <w:sz w:val="24"/>
          <w:szCs w:val="24"/>
        </w:rPr>
        <w:t xml:space="preserve"> (AODV). In reactive routing protocol, </w:t>
      </w:r>
      <w:r w:rsidR="00815170" w:rsidRPr="00815170">
        <w:rPr>
          <w:rFonts w:ascii="Arial" w:hAnsi="Arial" w:cs="Arial"/>
          <w:sz w:val="24"/>
          <w:szCs w:val="24"/>
        </w:rPr>
        <w:t>routes to a destination are discovered on demand, only if needed</w:t>
      </w:r>
      <w:r w:rsidR="00815170">
        <w:rPr>
          <w:rFonts w:ascii="Arial" w:hAnsi="Arial" w:cs="Arial"/>
          <w:sz w:val="24"/>
          <w:szCs w:val="24"/>
        </w:rPr>
        <w:t xml:space="preserve">. It fits the situation that sensors only send a message when air pollution is above a limit. </w:t>
      </w:r>
    </w:p>
    <w:p w14:paraId="31F194B5" w14:textId="1BE2AAF0" w:rsidR="00192586" w:rsidRDefault="00192586" w:rsidP="00577D7D">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p>
    <w:p w14:paraId="61C48217" w14:textId="7FF0D10E" w:rsidR="00192586" w:rsidRDefault="003A419E" w:rsidP="00577D7D">
      <w:pPr>
        <w:pStyle w:val="NormalWeb"/>
        <w:kinsoku w:val="0"/>
        <w:overflowPunct w:val="0"/>
        <w:snapToGrid w:val="0"/>
        <w:spacing w:before="0" w:beforeAutospacing="0" w:after="0" w:afterAutospacing="0"/>
        <w:textAlignment w:val="baseline"/>
        <w:rPr>
          <w:rFonts w:ascii="Arial" w:hAnsi="Arial" w:cs="Arial"/>
          <w:b/>
          <w:bCs/>
          <w:sz w:val="24"/>
          <w:szCs w:val="24"/>
        </w:rPr>
      </w:pPr>
      <w:r w:rsidRPr="003A419E">
        <w:rPr>
          <w:rFonts w:ascii="Arial" w:hAnsi="Arial" w:cs="Arial"/>
          <w:b/>
          <w:bCs/>
          <w:sz w:val="24"/>
          <w:szCs w:val="24"/>
        </w:rPr>
        <w:t>Question 15: Based on these discussions, which option would you prefer: A (LoRaWAN) or B (IEEE 802.11ah)?</w:t>
      </w:r>
    </w:p>
    <w:p w14:paraId="5491126D" w14:textId="5C7CC1AD" w:rsidR="003A419E" w:rsidRDefault="003A419E" w:rsidP="00577D7D">
      <w:pPr>
        <w:pStyle w:val="NormalWeb"/>
        <w:kinsoku w:val="0"/>
        <w:overflowPunct w:val="0"/>
        <w:snapToGrid w:val="0"/>
        <w:spacing w:before="0" w:beforeAutospacing="0" w:after="0" w:afterAutospacing="0"/>
        <w:textAlignment w:val="baseline"/>
        <w:rPr>
          <w:rFonts w:ascii="Arial" w:hAnsi="Arial" w:cs="Arial"/>
          <w:b/>
          <w:bCs/>
          <w:sz w:val="24"/>
          <w:szCs w:val="24"/>
        </w:rPr>
      </w:pPr>
    </w:p>
    <w:p w14:paraId="391F0122" w14:textId="4D7CDE90" w:rsidR="003A419E" w:rsidRPr="002136AC" w:rsidRDefault="003A419E" w:rsidP="00577D7D">
      <w:pPr>
        <w:pStyle w:val="NormalWeb"/>
        <w:kinsoku w:val="0"/>
        <w:overflowPunct w:val="0"/>
        <w:snapToGrid w:val="0"/>
        <w:spacing w:before="0" w:beforeAutospacing="0" w:after="0" w:afterAutospacing="0"/>
        <w:textAlignment w:val="baseline"/>
        <w:rPr>
          <w:rFonts w:ascii="Arial" w:eastAsia="SimSun" w:hAnsi="Arial" w:cs="Arial"/>
          <w:kern w:val="24"/>
          <w:sz w:val="24"/>
          <w:szCs w:val="24"/>
          <w:lang w:eastAsia="zh-CN"/>
        </w:rPr>
      </w:pPr>
      <w:r>
        <w:rPr>
          <w:rFonts w:ascii="Arial" w:hAnsi="Arial" w:cs="Arial" w:hint="cs"/>
          <w:sz w:val="24"/>
          <w:szCs w:val="24"/>
        </w:rPr>
        <w:t>A</w:t>
      </w:r>
      <w:r>
        <w:rPr>
          <w:rFonts w:ascii="Arial" w:hAnsi="Arial" w:cs="Arial"/>
          <w:sz w:val="24"/>
          <w:szCs w:val="24"/>
        </w:rPr>
        <w:t xml:space="preserve">: </w:t>
      </w:r>
      <w:r w:rsidR="007A7A63">
        <w:rPr>
          <w:rFonts w:ascii="Arial" w:hAnsi="Arial" w:cs="Arial"/>
          <w:sz w:val="24"/>
          <w:szCs w:val="24"/>
        </w:rPr>
        <w:t xml:space="preserve">I prefer </w:t>
      </w:r>
      <w:r w:rsidR="00430292">
        <w:rPr>
          <w:rFonts w:ascii="Arial" w:hAnsi="Arial" w:cs="Arial"/>
          <w:sz w:val="24"/>
          <w:szCs w:val="24"/>
        </w:rPr>
        <w:t xml:space="preserve">option </w:t>
      </w:r>
      <w:r w:rsidR="007A7A63">
        <w:rPr>
          <w:rFonts w:ascii="Arial" w:hAnsi="Arial" w:cs="Arial"/>
          <w:sz w:val="24"/>
          <w:szCs w:val="24"/>
        </w:rPr>
        <w:t>B</w:t>
      </w:r>
      <w:r w:rsidR="00430292">
        <w:rPr>
          <w:rFonts w:ascii="Arial" w:hAnsi="Arial" w:cs="Arial"/>
          <w:sz w:val="24"/>
          <w:szCs w:val="24"/>
        </w:rPr>
        <w:t xml:space="preserve"> </w:t>
      </w:r>
      <w:r w:rsidR="007A7A63">
        <w:rPr>
          <w:rFonts w:ascii="Arial" w:hAnsi="Arial" w:cs="Arial"/>
          <w:sz w:val="24"/>
          <w:szCs w:val="24"/>
        </w:rPr>
        <w:t xml:space="preserve">(IEEE 802.11 ah). First, IEEE 802.11ah is </w:t>
      </w:r>
      <w:r w:rsidR="007A7A63" w:rsidRPr="003F61EA">
        <w:rPr>
          <w:rFonts w:ascii="Arial" w:hAnsi="Arial" w:cs="Arial"/>
          <w:color w:val="FF0000"/>
          <w:sz w:val="24"/>
          <w:szCs w:val="24"/>
          <w:rPrChange w:id="5" w:author="Jornet, Josep M" w:date="2020-12-09T08:10:00Z">
            <w:rPr>
              <w:rFonts w:ascii="Arial" w:hAnsi="Arial" w:cs="Arial"/>
              <w:sz w:val="24"/>
              <w:szCs w:val="24"/>
            </w:rPr>
          </w:rPrChange>
        </w:rPr>
        <w:t>easier to operate from the link layer perspective</w:t>
      </w:r>
      <w:r w:rsidR="007A7A63">
        <w:rPr>
          <w:rFonts w:ascii="Arial" w:hAnsi="Arial" w:cs="Arial"/>
          <w:sz w:val="24"/>
          <w:szCs w:val="24"/>
        </w:rPr>
        <w:t xml:space="preserve">. </w:t>
      </w:r>
      <w:r w:rsidR="00840E42" w:rsidRPr="00A16EF9">
        <w:rPr>
          <w:rFonts w:ascii="Arial" w:hAnsi="Arial" w:cs="Arial"/>
          <w:sz w:val="24"/>
          <w:szCs w:val="24"/>
        </w:rPr>
        <w:t xml:space="preserve">MAC </w:t>
      </w:r>
      <w:r w:rsidR="00840E42">
        <w:rPr>
          <w:rFonts w:ascii="Arial" w:hAnsi="Arial" w:cs="Arial"/>
          <w:sz w:val="24"/>
          <w:szCs w:val="24"/>
        </w:rPr>
        <w:t xml:space="preserve">in IEEE 802.11ah network </w:t>
      </w:r>
      <w:r w:rsidR="00840E42" w:rsidRPr="00A16EF9">
        <w:rPr>
          <w:rFonts w:ascii="Arial" w:hAnsi="Arial" w:cs="Arial"/>
          <w:sz w:val="24"/>
          <w:szCs w:val="24"/>
        </w:rPr>
        <w:t>is more efficient by reducing header side, aggregating acks, null data packets (no MAC content, only PHY, used for ACKs)</w:t>
      </w:r>
      <w:r w:rsidR="00840E42">
        <w:rPr>
          <w:rFonts w:ascii="Arial" w:hAnsi="Arial" w:cs="Arial"/>
          <w:sz w:val="24"/>
          <w:szCs w:val="24"/>
        </w:rPr>
        <w:t xml:space="preserve">. </w:t>
      </w:r>
      <w:r w:rsidR="002E7D0D">
        <w:rPr>
          <w:rFonts w:ascii="Arial" w:hAnsi="Arial" w:cs="Arial"/>
          <w:sz w:val="24"/>
          <w:szCs w:val="24"/>
        </w:rPr>
        <w:t xml:space="preserve">And like other Wi-Fi protocols, IEEE 802.11ah uses </w:t>
      </w:r>
      <w:r w:rsidR="002E7D0D" w:rsidRPr="003F61EA">
        <w:rPr>
          <w:rFonts w:ascii="Arial" w:hAnsi="Arial" w:cs="Arial"/>
          <w:color w:val="FF0000"/>
          <w:sz w:val="24"/>
          <w:szCs w:val="24"/>
          <w:rPrChange w:id="6" w:author="Jornet, Josep M" w:date="2020-12-09T08:10:00Z">
            <w:rPr>
              <w:rFonts w:ascii="Arial" w:hAnsi="Arial" w:cs="Arial"/>
              <w:sz w:val="24"/>
              <w:szCs w:val="24"/>
            </w:rPr>
          </w:rPrChange>
        </w:rPr>
        <w:t xml:space="preserve">IP addresses to authenticate the node in the network, which is an effective way </w:t>
      </w:r>
      <w:r w:rsidR="004B1D26" w:rsidRPr="003F61EA">
        <w:rPr>
          <w:rFonts w:ascii="Arial" w:hAnsi="Arial" w:cs="Arial"/>
          <w:color w:val="FF0000"/>
          <w:sz w:val="24"/>
          <w:szCs w:val="24"/>
          <w:rPrChange w:id="7" w:author="Jornet, Josep M" w:date="2020-12-09T08:10:00Z">
            <w:rPr>
              <w:rFonts w:ascii="Arial" w:hAnsi="Arial" w:cs="Arial"/>
              <w:sz w:val="24"/>
              <w:szCs w:val="24"/>
            </w:rPr>
          </w:rPrChange>
        </w:rPr>
        <w:t>to transport packets from source to</w:t>
      </w:r>
      <w:r w:rsidR="002E7D0D" w:rsidRPr="003F61EA">
        <w:rPr>
          <w:rFonts w:ascii="Arial" w:hAnsi="Arial" w:cs="Arial"/>
          <w:color w:val="FF0000"/>
          <w:sz w:val="24"/>
          <w:szCs w:val="24"/>
          <w:rPrChange w:id="8" w:author="Jornet, Josep M" w:date="2020-12-09T08:10:00Z">
            <w:rPr>
              <w:rFonts w:ascii="Arial" w:hAnsi="Arial" w:cs="Arial"/>
              <w:sz w:val="24"/>
              <w:szCs w:val="24"/>
            </w:rPr>
          </w:rPrChange>
        </w:rPr>
        <w:t xml:space="preserve"> </w:t>
      </w:r>
      <w:r w:rsidR="004B1D26" w:rsidRPr="003F61EA">
        <w:rPr>
          <w:rFonts w:ascii="Arial" w:hAnsi="Arial" w:cs="Arial"/>
          <w:color w:val="FF0000"/>
          <w:sz w:val="24"/>
          <w:szCs w:val="24"/>
          <w:rPrChange w:id="9" w:author="Jornet, Josep M" w:date="2020-12-09T08:10:00Z">
            <w:rPr>
              <w:rFonts w:ascii="Arial" w:hAnsi="Arial" w:cs="Arial"/>
              <w:sz w:val="24"/>
              <w:szCs w:val="24"/>
            </w:rPr>
          </w:rPrChange>
        </w:rPr>
        <w:t>destination</w:t>
      </w:r>
      <w:r w:rsidR="004B1D26">
        <w:rPr>
          <w:rFonts w:ascii="Arial" w:hAnsi="Arial" w:cs="Arial"/>
          <w:sz w:val="24"/>
          <w:szCs w:val="24"/>
        </w:rPr>
        <w:t xml:space="preserve">. Furthermore, </w:t>
      </w:r>
      <w:r w:rsidR="002136AC">
        <w:rPr>
          <w:rFonts w:ascii="Arial" w:hAnsi="Arial" w:cs="Arial"/>
          <w:sz w:val="24"/>
          <w:szCs w:val="24"/>
        </w:rPr>
        <w:t>we can utilize different routing protocols when encountering different situations in in IEEE 802.11ah network. Besides, if we want to select one kind of network for Internet of Things (IoT</w:t>
      </w:r>
      <w:proofErr w:type="gramStart"/>
      <w:r w:rsidR="002136AC">
        <w:rPr>
          <w:rFonts w:ascii="Arial" w:hAnsi="Arial" w:cs="Arial"/>
          <w:sz w:val="24"/>
          <w:szCs w:val="24"/>
        </w:rPr>
        <w:t>),  IEEE</w:t>
      </w:r>
      <w:proofErr w:type="gramEnd"/>
      <w:r w:rsidR="002136AC">
        <w:rPr>
          <w:rFonts w:ascii="Arial" w:hAnsi="Arial" w:cs="Arial"/>
          <w:sz w:val="24"/>
          <w:szCs w:val="24"/>
        </w:rPr>
        <w:t xml:space="preserve"> 802.11ah will be a good choice, because it </w:t>
      </w:r>
      <w:r w:rsidR="002136AC">
        <w:rPr>
          <w:rFonts w:ascii="Arial" w:hAnsi="Arial" w:cs="Arial"/>
          <w:sz w:val="24"/>
          <w:szCs w:val="24"/>
        </w:rPr>
        <w:lastRenderedPageBreak/>
        <w:t xml:space="preserve">is developed with IoT and it will save much energy. And </w:t>
      </w:r>
      <w:r w:rsidR="002136AC" w:rsidRPr="002136AC">
        <w:rPr>
          <w:rFonts w:ascii="Arial" w:hAnsi="Arial" w:cs="Arial"/>
          <w:sz w:val="24"/>
          <w:szCs w:val="24"/>
        </w:rPr>
        <w:t>relays are used to allow connectivity outside the coverage area</w:t>
      </w:r>
      <w:r w:rsidR="002136AC">
        <w:rPr>
          <w:rFonts w:ascii="Arial" w:hAnsi="Arial" w:cs="Arial"/>
          <w:sz w:val="24"/>
          <w:szCs w:val="24"/>
        </w:rPr>
        <w:t>, which can make packages transmit longer distance.</w:t>
      </w:r>
    </w:p>
    <w:sectPr w:rsidR="003A419E" w:rsidRPr="002136AC" w:rsidSect="00886D4B">
      <w:headerReference w:type="default" r:id="rId15"/>
      <w:footerReference w:type="even" r:id="rId16"/>
      <w:footerReference w:type="default" r:id="rId17"/>
      <w:headerReference w:type="first" r:id="rId18"/>
      <w:footerReference w:type="first" r:id="rId19"/>
      <w:pgSz w:w="12240" w:h="15840"/>
      <w:pgMar w:top="1440" w:right="1440" w:bottom="1440" w:left="1440" w:header="126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ornet, Josep M" w:date="2020-12-09T08:03:00Z" w:initials="JJM">
    <w:p w14:paraId="7C75845F" w14:textId="0BEF1883" w:rsidR="00F9506C" w:rsidRDefault="00F9506C">
      <w:pPr>
        <w:pStyle w:val="CommentText"/>
      </w:pPr>
      <w:r>
        <w:rPr>
          <w:rStyle w:val="CommentReference"/>
        </w:rPr>
        <w:annotationRef/>
      </w:r>
      <w:r>
        <w:t>Let’s rethink. In IEEE 802.11ah, for two nodes to exchange a packet, you need 3 (5-2) other nodes to help. If everyone helps each other, each node is taking care of its own packets and, in addition, all the neighbors’ packets. That seems to me as more work for the MAC, particularly compared to LoRaWAN, where a node can directly talk to the BS without the help from anyone.</w:t>
      </w:r>
    </w:p>
  </w:comment>
  <w:comment w:id="4" w:author="Jornet, Josep M" w:date="2020-12-09T08:07:00Z" w:initials="JJM">
    <w:p w14:paraId="253B9ECD" w14:textId="0BB61F29" w:rsidR="00DB43C2" w:rsidRDefault="00DB43C2">
      <w:pPr>
        <w:pStyle w:val="CommentText"/>
      </w:pPr>
      <w:r>
        <w:rPr>
          <w:rStyle w:val="CommentReference"/>
        </w:rPr>
        <w:annotationRef/>
      </w:r>
      <w:r>
        <w:t>Remember that IP is not a routing protocol, it will not tell you to who relay your information.</w:t>
      </w:r>
      <w:r>
        <w:br/>
      </w:r>
      <w:r>
        <w:br/>
        <w:t xml:space="preserve">In LoRaWAN, because you directly talk to the base station, no need for routing between Thing and BS. For IEEE 802.11ah, how do you know which relay to use? Or how many relays to use? You need a routing protocol (like AODV, OLSR, etc.) just to get to the AP. After the AP/BS, they all carry on with the same effort over the Internet.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75845F" w15:done="0"/>
  <w15:commentEx w15:paraId="253B9E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036F" w16cex:dateUtc="2020-12-09T13:03:00Z"/>
  <w16cex:commentExtensible w16cex:durableId="237B044D" w16cex:dateUtc="2020-12-09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75845F" w16cid:durableId="237B036F"/>
  <w16cid:commentId w16cid:paraId="253B9ECD" w16cid:durableId="237B04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11857" w14:textId="77777777" w:rsidR="008D2C69" w:rsidRDefault="008D2C69" w:rsidP="00F96099">
      <w:r>
        <w:separator/>
      </w:r>
    </w:p>
  </w:endnote>
  <w:endnote w:type="continuationSeparator" w:id="0">
    <w:p w14:paraId="7F9ACE82" w14:textId="77777777" w:rsidR="008D2C69" w:rsidRDefault="008D2C69" w:rsidP="00F9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1875" w14:textId="77777777" w:rsidR="00496278" w:rsidRDefault="00496278" w:rsidP="007E0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DEDB34" w14:textId="77777777" w:rsidR="00496278" w:rsidRDefault="004962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4C72" w14:textId="56D6978D" w:rsidR="00496278" w:rsidRPr="00A11667" w:rsidRDefault="00496278" w:rsidP="007E0AF1">
    <w:pPr>
      <w:pStyle w:val="Footer"/>
      <w:framePr w:wrap="around" w:vAnchor="text" w:hAnchor="margin" w:xAlign="center" w:y="1"/>
      <w:rPr>
        <w:rStyle w:val="PageNumber"/>
        <w:rFonts w:ascii="Arial" w:hAnsi="Arial" w:cs="Arial"/>
        <w:sz w:val="20"/>
        <w:szCs w:val="20"/>
      </w:rPr>
    </w:pPr>
    <w:r w:rsidRPr="00A11667">
      <w:rPr>
        <w:rStyle w:val="PageNumber"/>
        <w:rFonts w:ascii="Arial" w:hAnsi="Arial" w:cs="Arial"/>
        <w:sz w:val="20"/>
        <w:szCs w:val="20"/>
      </w:rPr>
      <w:fldChar w:fldCharType="begin"/>
    </w:r>
    <w:r w:rsidRPr="00A11667">
      <w:rPr>
        <w:rStyle w:val="PageNumber"/>
        <w:rFonts w:ascii="Arial" w:hAnsi="Arial" w:cs="Arial"/>
        <w:sz w:val="20"/>
        <w:szCs w:val="20"/>
      </w:rPr>
      <w:instrText xml:space="preserve">PAGE  </w:instrText>
    </w:r>
    <w:r w:rsidRPr="00A11667">
      <w:rPr>
        <w:rStyle w:val="PageNumber"/>
        <w:rFonts w:ascii="Arial" w:hAnsi="Arial" w:cs="Arial"/>
        <w:sz w:val="20"/>
        <w:szCs w:val="20"/>
      </w:rPr>
      <w:fldChar w:fldCharType="separate"/>
    </w:r>
    <w:r w:rsidRPr="00A11667">
      <w:rPr>
        <w:rStyle w:val="PageNumber"/>
        <w:rFonts w:ascii="Arial" w:hAnsi="Arial" w:cs="Arial"/>
        <w:noProof/>
        <w:sz w:val="20"/>
        <w:szCs w:val="20"/>
      </w:rPr>
      <w:t>2</w:t>
    </w:r>
    <w:r w:rsidRPr="00A11667">
      <w:rPr>
        <w:rStyle w:val="PageNumber"/>
        <w:rFonts w:ascii="Arial" w:hAnsi="Arial" w:cs="Arial"/>
        <w:sz w:val="20"/>
        <w:szCs w:val="20"/>
      </w:rPr>
      <w:fldChar w:fldCharType="end"/>
    </w:r>
    <w:r w:rsidRPr="00A11667">
      <w:rPr>
        <w:rStyle w:val="PageNumber"/>
        <w:rFonts w:ascii="Arial" w:hAnsi="Arial" w:cs="Arial"/>
        <w:sz w:val="20"/>
        <w:szCs w:val="20"/>
      </w:rPr>
      <w:t>/</w:t>
    </w:r>
    <w:r w:rsidRPr="00A11667">
      <w:rPr>
        <w:rStyle w:val="PageNumber"/>
        <w:rFonts w:ascii="Arial" w:hAnsi="Arial" w:cs="Arial"/>
        <w:sz w:val="20"/>
        <w:szCs w:val="20"/>
      </w:rPr>
      <w:fldChar w:fldCharType="begin"/>
    </w:r>
    <w:r w:rsidRPr="00A11667">
      <w:rPr>
        <w:rStyle w:val="PageNumber"/>
        <w:rFonts w:ascii="Arial" w:hAnsi="Arial" w:cs="Arial"/>
        <w:sz w:val="20"/>
        <w:szCs w:val="20"/>
      </w:rPr>
      <w:instrText xml:space="preserve"> NUMPAGES  \* MERGEFORMAT </w:instrText>
    </w:r>
    <w:r w:rsidRPr="00A11667">
      <w:rPr>
        <w:rStyle w:val="PageNumber"/>
        <w:rFonts w:ascii="Arial" w:hAnsi="Arial" w:cs="Arial"/>
        <w:sz w:val="20"/>
        <w:szCs w:val="20"/>
      </w:rPr>
      <w:fldChar w:fldCharType="separate"/>
    </w:r>
    <w:r w:rsidRPr="00A11667">
      <w:rPr>
        <w:rStyle w:val="PageNumber"/>
        <w:rFonts w:ascii="Arial" w:hAnsi="Arial" w:cs="Arial"/>
        <w:noProof/>
        <w:sz w:val="20"/>
        <w:szCs w:val="20"/>
      </w:rPr>
      <w:t>2</w:t>
    </w:r>
    <w:r w:rsidRPr="00A11667">
      <w:rPr>
        <w:rStyle w:val="PageNumber"/>
        <w:rFonts w:ascii="Arial" w:hAnsi="Arial" w:cs="Arial"/>
        <w:sz w:val="20"/>
        <w:szCs w:val="20"/>
      </w:rPr>
      <w:fldChar w:fldCharType="end"/>
    </w:r>
  </w:p>
  <w:p w14:paraId="5980A97F" w14:textId="77777777" w:rsidR="00496278" w:rsidRPr="00A11667" w:rsidRDefault="00496278">
    <w:pPr>
      <w:pStyle w:val="Foo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F1F29" w14:textId="77777777" w:rsidR="00496278" w:rsidRPr="004D56FD" w:rsidRDefault="00496278" w:rsidP="00546AB2">
    <w:pPr>
      <w:pStyle w:val="Footer"/>
      <w:framePr w:wrap="around" w:vAnchor="text" w:hAnchor="margin" w:xAlign="center" w:y="1"/>
      <w:rPr>
        <w:rStyle w:val="PageNumber"/>
        <w:rFonts w:ascii="Arial" w:hAnsi="Arial" w:cs="Arial"/>
        <w:sz w:val="20"/>
        <w:szCs w:val="20"/>
      </w:rPr>
    </w:pPr>
    <w:r w:rsidRPr="004D56FD">
      <w:rPr>
        <w:rStyle w:val="PageNumber"/>
        <w:rFonts w:ascii="Arial" w:hAnsi="Arial" w:cs="Arial"/>
        <w:sz w:val="20"/>
        <w:szCs w:val="20"/>
      </w:rPr>
      <w:fldChar w:fldCharType="begin"/>
    </w:r>
    <w:r w:rsidRPr="004D56FD">
      <w:rPr>
        <w:rStyle w:val="PageNumber"/>
        <w:rFonts w:ascii="Arial" w:hAnsi="Arial" w:cs="Arial"/>
        <w:sz w:val="20"/>
        <w:szCs w:val="20"/>
      </w:rPr>
      <w:instrText xml:space="preserve">PAGE  </w:instrText>
    </w:r>
    <w:r w:rsidRPr="004D56FD">
      <w:rPr>
        <w:rStyle w:val="PageNumber"/>
        <w:rFonts w:ascii="Arial" w:hAnsi="Arial" w:cs="Arial"/>
        <w:sz w:val="20"/>
        <w:szCs w:val="20"/>
      </w:rPr>
      <w:fldChar w:fldCharType="separate"/>
    </w:r>
    <w:r w:rsidRPr="004D56FD">
      <w:rPr>
        <w:rStyle w:val="PageNumber"/>
        <w:rFonts w:ascii="Arial" w:hAnsi="Arial" w:cs="Arial"/>
        <w:noProof/>
        <w:sz w:val="20"/>
        <w:szCs w:val="20"/>
      </w:rPr>
      <w:t>1</w:t>
    </w:r>
    <w:r w:rsidRPr="004D56FD">
      <w:rPr>
        <w:rStyle w:val="PageNumber"/>
        <w:rFonts w:ascii="Arial" w:hAnsi="Arial" w:cs="Arial"/>
        <w:sz w:val="20"/>
        <w:szCs w:val="20"/>
      </w:rPr>
      <w:fldChar w:fldCharType="end"/>
    </w:r>
    <w:r w:rsidRPr="004D56FD">
      <w:rPr>
        <w:rStyle w:val="PageNumber"/>
        <w:rFonts w:ascii="Arial" w:hAnsi="Arial" w:cs="Arial"/>
        <w:sz w:val="20"/>
        <w:szCs w:val="20"/>
      </w:rPr>
      <w:t>/</w:t>
    </w:r>
    <w:r w:rsidRPr="004D56FD">
      <w:rPr>
        <w:rStyle w:val="PageNumber"/>
        <w:rFonts w:ascii="Arial" w:hAnsi="Arial" w:cs="Arial"/>
        <w:sz w:val="20"/>
        <w:szCs w:val="20"/>
      </w:rPr>
      <w:fldChar w:fldCharType="begin"/>
    </w:r>
    <w:r w:rsidRPr="004D56FD">
      <w:rPr>
        <w:rStyle w:val="PageNumber"/>
        <w:rFonts w:ascii="Arial" w:hAnsi="Arial" w:cs="Arial"/>
        <w:sz w:val="20"/>
        <w:szCs w:val="20"/>
      </w:rPr>
      <w:instrText xml:space="preserve"> NUMPAGES  \* MERGEFORMAT </w:instrText>
    </w:r>
    <w:r w:rsidRPr="004D56FD">
      <w:rPr>
        <w:rStyle w:val="PageNumber"/>
        <w:rFonts w:ascii="Arial" w:hAnsi="Arial" w:cs="Arial"/>
        <w:sz w:val="20"/>
        <w:szCs w:val="20"/>
      </w:rPr>
      <w:fldChar w:fldCharType="separate"/>
    </w:r>
    <w:r w:rsidRPr="004D56FD">
      <w:rPr>
        <w:rStyle w:val="PageNumber"/>
        <w:rFonts w:ascii="Arial" w:hAnsi="Arial" w:cs="Arial"/>
        <w:noProof/>
        <w:sz w:val="20"/>
        <w:szCs w:val="20"/>
      </w:rPr>
      <w:t>1</w:t>
    </w:r>
    <w:r w:rsidRPr="004D56FD">
      <w:rPr>
        <w:rStyle w:val="PageNumber"/>
        <w:rFonts w:ascii="Arial" w:hAnsi="Arial" w:cs="Arial"/>
        <w:sz w:val="20"/>
        <w:szCs w:val="20"/>
      </w:rPr>
      <w:fldChar w:fldCharType="end"/>
    </w:r>
  </w:p>
  <w:p w14:paraId="1B7B537E" w14:textId="77777777" w:rsidR="00496278" w:rsidRPr="004D56FD" w:rsidRDefault="00496278" w:rsidP="00546AB2">
    <w:pPr>
      <w:pStyle w:val="Footer"/>
      <w:rPr>
        <w:rFonts w:ascii="Arial" w:hAnsi="Arial" w:cs="Arial"/>
        <w:sz w:val="20"/>
        <w:szCs w:val="20"/>
      </w:rPr>
    </w:pPr>
  </w:p>
  <w:p w14:paraId="02515C60" w14:textId="77777777" w:rsidR="00496278" w:rsidRPr="004D56FD" w:rsidRDefault="00496278">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67DC6" w14:textId="77777777" w:rsidR="008D2C69" w:rsidRDefault="008D2C69" w:rsidP="00F96099">
      <w:r>
        <w:separator/>
      </w:r>
    </w:p>
  </w:footnote>
  <w:footnote w:type="continuationSeparator" w:id="0">
    <w:p w14:paraId="315B5D2A" w14:textId="77777777" w:rsidR="008D2C69" w:rsidRDefault="008D2C69" w:rsidP="00F9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C127B" w14:textId="1BE45932" w:rsidR="00496278" w:rsidRDefault="00496278" w:rsidP="00F9609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4696F" w14:textId="7390CA74" w:rsidR="00496278" w:rsidRDefault="00496278" w:rsidP="00F96099">
    <w:pPr>
      <w:pStyle w:val="Header"/>
      <w:jc w:val="center"/>
    </w:pPr>
    <w:r>
      <w:rPr>
        <w:noProof/>
      </w:rPr>
      <w:drawing>
        <wp:inline distT="0" distB="0" distL="0" distR="0" wp14:anchorId="14B3C77E" wp14:editId="05380944">
          <wp:extent cx="2203088" cy="815958"/>
          <wp:effectExtent l="0" t="0" r="0" b="0"/>
          <wp:docPr id="4" name="Picture 9" descr="A close up of a sign&#10;&#10;Description automatically generated">
            <a:extLst xmlns:a="http://schemas.openxmlformats.org/drawingml/2006/main">
              <a:ext uri="{FF2B5EF4-FFF2-40B4-BE49-F238E27FC236}">
                <a16:creationId xmlns:a16="http://schemas.microsoft.com/office/drawing/2014/main" id="{5922F507-9C49-9F45-B3BE-1E1954C57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sign&#10;&#10;Description automatically generated">
                    <a:extLst>
                      <a:ext uri="{FF2B5EF4-FFF2-40B4-BE49-F238E27FC236}">
                        <a16:creationId xmlns:a16="http://schemas.microsoft.com/office/drawing/2014/main" id="{5922F507-9C49-9F45-B3BE-1E1954C579C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3908" cy="82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76A"/>
    <w:multiLevelType w:val="hybridMultilevel"/>
    <w:tmpl w:val="8832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6738"/>
    <w:multiLevelType w:val="hybridMultilevel"/>
    <w:tmpl w:val="258CBF4C"/>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704D4"/>
    <w:multiLevelType w:val="hybridMultilevel"/>
    <w:tmpl w:val="AFEC6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A256D"/>
    <w:multiLevelType w:val="hybridMultilevel"/>
    <w:tmpl w:val="752469A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C0702"/>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E5C67"/>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06BDB"/>
    <w:multiLevelType w:val="hybridMultilevel"/>
    <w:tmpl w:val="DB4CA5B4"/>
    <w:lvl w:ilvl="0" w:tplc="2C8090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A210A"/>
    <w:multiLevelType w:val="hybridMultilevel"/>
    <w:tmpl w:val="12DCDBA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A3343"/>
    <w:multiLevelType w:val="hybridMultilevel"/>
    <w:tmpl w:val="7F72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24DAB"/>
    <w:multiLevelType w:val="hybridMultilevel"/>
    <w:tmpl w:val="CFF8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34A04"/>
    <w:multiLevelType w:val="hybridMultilevel"/>
    <w:tmpl w:val="072EDA6A"/>
    <w:lvl w:ilvl="0" w:tplc="99AA7B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81CB1"/>
    <w:multiLevelType w:val="hybridMultilevel"/>
    <w:tmpl w:val="EBFA91DA"/>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B18BA"/>
    <w:multiLevelType w:val="hybridMultilevel"/>
    <w:tmpl w:val="7C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41A57"/>
    <w:multiLevelType w:val="hybridMultilevel"/>
    <w:tmpl w:val="6D40C2BC"/>
    <w:lvl w:ilvl="0" w:tplc="2C8090C8">
      <w:start w:val="1"/>
      <w:numFmt w:val="lowerLetter"/>
      <w:lvlText w:val="%1)"/>
      <w:lvlJc w:val="left"/>
      <w:pPr>
        <w:ind w:left="778" w:hanging="360"/>
      </w:pPr>
      <w:rPr>
        <w:b w:val="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32757E4D"/>
    <w:multiLevelType w:val="hybridMultilevel"/>
    <w:tmpl w:val="353EF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61E2E"/>
    <w:multiLevelType w:val="hybridMultilevel"/>
    <w:tmpl w:val="5DBEDB8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E0E8D"/>
    <w:multiLevelType w:val="hybridMultilevel"/>
    <w:tmpl w:val="DA64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145BF"/>
    <w:multiLevelType w:val="hybridMultilevel"/>
    <w:tmpl w:val="C7D02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C459C"/>
    <w:multiLevelType w:val="hybridMultilevel"/>
    <w:tmpl w:val="4B1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D6184"/>
    <w:multiLevelType w:val="hybridMultilevel"/>
    <w:tmpl w:val="BC0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372BD"/>
    <w:multiLevelType w:val="hybridMultilevel"/>
    <w:tmpl w:val="1244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15043"/>
    <w:multiLevelType w:val="hybridMultilevel"/>
    <w:tmpl w:val="6FAE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B6F15"/>
    <w:multiLevelType w:val="hybridMultilevel"/>
    <w:tmpl w:val="3DE6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E4B3F"/>
    <w:multiLevelType w:val="hybridMultilevel"/>
    <w:tmpl w:val="467C8F76"/>
    <w:lvl w:ilvl="0" w:tplc="BC3E37A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86761"/>
    <w:multiLevelType w:val="hybridMultilevel"/>
    <w:tmpl w:val="944A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0409D"/>
    <w:multiLevelType w:val="hybridMultilevel"/>
    <w:tmpl w:val="975C5240"/>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62ADD"/>
    <w:multiLevelType w:val="hybridMultilevel"/>
    <w:tmpl w:val="504CC9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F7CB2"/>
    <w:multiLevelType w:val="hybridMultilevel"/>
    <w:tmpl w:val="630AE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F19DC"/>
    <w:multiLevelType w:val="hybridMultilevel"/>
    <w:tmpl w:val="418E6D0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193816"/>
    <w:multiLevelType w:val="hybridMultilevel"/>
    <w:tmpl w:val="D32CFB5E"/>
    <w:lvl w:ilvl="0" w:tplc="4D4496E8">
      <w:numFmt w:val="bullet"/>
      <w:lvlText w:val="-"/>
      <w:lvlJc w:val="left"/>
      <w:pPr>
        <w:ind w:left="600" w:hanging="360"/>
      </w:pPr>
      <w:rPr>
        <w:rFonts w:ascii="Arial" w:eastAsiaTheme="minorEastAsia" w:hAnsi="Arial" w:cs="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623A0B34"/>
    <w:multiLevelType w:val="hybridMultilevel"/>
    <w:tmpl w:val="FA2AD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978BA"/>
    <w:multiLevelType w:val="hybridMultilevel"/>
    <w:tmpl w:val="723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755AF"/>
    <w:multiLevelType w:val="hybridMultilevel"/>
    <w:tmpl w:val="5A6C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D5072"/>
    <w:multiLevelType w:val="hybridMultilevel"/>
    <w:tmpl w:val="B40003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C2599"/>
    <w:multiLevelType w:val="hybridMultilevel"/>
    <w:tmpl w:val="39303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136BF"/>
    <w:multiLevelType w:val="hybridMultilevel"/>
    <w:tmpl w:val="B4B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34680"/>
    <w:multiLevelType w:val="hybridMultilevel"/>
    <w:tmpl w:val="BD24B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571"/>
    <w:multiLevelType w:val="multilevel"/>
    <w:tmpl w:val="BD24B1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7"/>
  </w:num>
  <w:num w:numId="3">
    <w:abstractNumId w:val="28"/>
  </w:num>
  <w:num w:numId="4">
    <w:abstractNumId w:val="11"/>
  </w:num>
  <w:num w:numId="5">
    <w:abstractNumId w:val="18"/>
  </w:num>
  <w:num w:numId="6">
    <w:abstractNumId w:val="24"/>
  </w:num>
  <w:num w:numId="7">
    <w:abstractNumId w:val="12"/>
  </w:num>
  <w:num w:numId="8">
    <w:abstractNumId w:val="3"/>
  </w:num>
  <w:num w:numId="9">
    <w:abstractNumId w:val="6"/>
  </w:num>
  <w:num w:numId="10">
    <w:abstractNumId w:val="13"/>
  </w:num>
  <w:num w:numId="11">
    <w:abstractNumId w:val="0"/>
  </w:num>
  <w:num w:numId="12">
    <w:abstractNumId w:val="9"/>
  </w:num>
  <w:num w:numId="13">
    <w:abstractNumId w:val="16"/>
  </w:num>
  <w:num w:numId="14">
    <w:abstractNumId w:val="36"/>
  </w:num>
  <w:num w:numId="15">
    <w:abstractNumId w:val="37"/>
  </w:num>
  <w:num w:numId="16">
    <w:abstractNumId w:val="4"/>
  </w:num>
  <w:num w:numId="17">
    <w:abstractNumId w:val="25"/>
  </w:num>
  <w:num w:numId="18">
    <w:abstractNumId w:val="5"/>
  </w:num>
  <w:num w:numId="19">
    <w:abstractNumId w:val="15"/>
  </w:num>
  <w:num w:numId="20">
    <w:abstractNumId w:val="33"/>
  </w:num>
  <w:num w:numId="21">
    <w:abstractNumId w:val="1"/>
  </w:num>
  <w:num w:numId="22">
    <w:abstractNumId w:val="17"/>
  </w:num>
  <w:num w:numId="23">
    <w:abstractNumId w:val="14"/>
  </w:num>
  <w:num w:numId="24">
    <w:abstractNumId w:val="8"/>
  </w:num>
  <w:num w:numId="25">
    <w:abstractNumId w:val="34"/>
  </w:num>
  <w:num w:numId="26">
    <w:abstractNumId w:val="32"/>
  </w:num>
  <w:num w:numId="27">
    <w:abstractNumId w:val="10"/>
  </w:num>
  <w:num w:numId="28">
    <w:abstractNumId w:val="23"/>
  </w:num>
  <w:num w:numId="29">
    <w:abstractNumId w:val="7"/>
  </w:num>
  <w:num w:numId="30">
    <w:abstractNumId w:val="19"/>
  </w:num>
  <w:num w:numId="31">
    <w:abstractNumId w:val="26"/>
  </w:num>
  <w:num w:numId="32">
    <w:abstractNumId w:val="31"/>
  </w:num>
  <w:num w:numId="33">
    <w:abstractNumId w:val="22"/>
  </w:num>
  <w:num w:numId="34">
    <w:abstractNumId w:val="30"/>
  </w:num>
  <w:num w:numId="35">
    <w:abstractNumId w:val="35"/>
  </w:num>
  <w:num w:numId="36">
    <w:abstractNumId w:val="20"/>
  </w:num>
  <w:num w:numId="37">
    <w:abstractNumId w:val="21"/>
  </w:num>
  <w:num w:numId="38">
    <w:abstractNumId w:val="2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net, Josep M">
    <w15:presenceInfo w15:providerId="AD" w15:userId="S::jmjornet@northeastern.edu::205a18a1-958e-42dd-8f9f-16d884924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6"/>
    <w:rsid w:val="000014B6"/>
    <w:rsid w:val="00003853"/>
    <w:rsid w:val="00005E1D"/>
    <w:rsid w:val="00012487"/>
    <w:rsid w:val="00016905"/>
    <w:rsid w:val="000243DD"/>
    <w:rsid w:val="00025D77"/>
    <w:rsid w:val="00033E22"/>
    <w:rsid w:val="00035D2F"/>
    <w:rsid w:val="00036A08"/>
    <w:rsid w:val="00037BFE"/>
    <w:rsid w:val="000420E7"/>
    <w:rsid w:val="000500C9"/>
    <w:rsid w:val="00054974"/>
    <w:rsid w:val="00056BCD"/>
    <w:rsid w:val="00072BCC"/>
    <w:rsid w:val="00074524"/>
    <w:rsid w:val="0007574A"/>
    <w:rsid w:val="0007679E"/>
    <w:rsid w:val="00080141"/>
    <w:rsid w:val="000805DE"/>
    <w:rsid w:val="00080AD8"/>
    <w:rsid w:val="00085D93"/>
    <w:rsid w:val="00093888"/>
    <w:rsid w:val="00093C62"/>
    <w:rsid w:val="000A58A3"/>
    <w:rsid w:val="000B0A60"/>
    <w:rsid w:val="000B2DB9"/>
    <w:rsid w:val="000B35F8"/>
    <w:rsid w:val="000B7E2C"/>
    <w:rsid w:val="000C4AFA"/>
    <w:rsid w:val="000D339B"/>
    <w:rsid w:val="000D620D"/>
    <w:rsid w:val="000E1F14"/>
    <w:rsid w:val="000E3CAA"/>
    <w:rsid w:val="000F20D7"/>
    <w:rsid w:val="000F7858"/>
    <w:rsid w:val="001011B3"/>
    <w:rsid w:val="00102448"/>
    <w:rsid w:val="001052BE"/>
    <w:rsid w:val="0010754E"/>
    <w:rsid w:val="0011195E"/>
    <w:rsid w:val="0011707C"/>
    <w:rsid w:val="00121F99"/>
    <w:rsid w:val="001364F6"/>
    <w:rsid w:val="0015110E"/>
    <w:rsid w:val="00153CBB"/>
    <w:rsid w:val="0015488A"/>
    <w:rsid w:val="00155495"/>
    <w:rsid w:val="00162D41"/>
    <w:rsid w:val="00175741"/>
    <w:rsid w:val="00176C3F"/>
    <w:rsid w:val="001839F6"/>
    <w:rsid w:val="00190D6C"/>
    <w:rsid w:val="00192586"/>
    <w:rsid w:val="00193EF9"/>
    <w:rsid w:val="001A7A77"/>
    <w:rsid w:val="001C6772"/>
    <w:rsid w:val="001D64FF"/>
    <w:rsid w:val="001F0FA6"/>
    <w:rsid w:val="001F1524"/>
    <w:rsid w:val="001F26DA"/>
    <w:rsid w:val="001F396D"/>
    <w:rsid w:val="001F7E89"/>
    <w:rsid w:val="002069F6"/>
    <w:rsid w:val="002123DB"/>
    <w:rsid w:val="002136AC"/>
    <w:rsid w:val="00223C81"/>
    <w:rsid w:val="00232A1A"/>
    <w:rsid w:val="00240849"/>
    <w:rsid w:val="00241482"/>
    <w:rsid w:val="00243AA6"/>
    <w:rsid w:val="00244D26"/>
    <w:rsid w:val="00257E8A"/>
    <w:rsid w:val="00274B39"/>
    <w:rsid w:val="00275B20"/>
    <w:rsid w:val="0028001B"/>
    <w:rsid w:val="002806E9"/>
    <w:rsid w:val="00281F7B"/>
    <w:rsid w:val="00283A9C"/>
    <w:rsid w:val="00293E6A"/>
    <w:rsid w:val="002A1382"/>
    <w:rsid w:val="002A6A9C"/>
    <w:rsid w:val="002B41F7"/>
    <w:rsid w:val="002D08E4"/>
    <w:rsid w:val="002D13BB"/>
    <w:rsid w:val="002E4DAB"/>
    <w:rsid w:val="002E7D0D"/>
    <w:rsid w:val="002F0A3E"/>
    <w:rsid w:val="002F384B"/>
    <w:rsid w:val="002F3AAE"/>
    <w:rsid w:val="002F3F72"/>
    <w:rsid w:val="002F5703"/>
    <w:rsid w:val="00304FA9"/>
    <w:rsid w:val="0031042D"/>
    <w:rsid w:val="00321DD7"/>
    <w:rsid w:val="00321DE2"/>
    <w:rsid w:val="00334044"/>
    <w:rsid w:val="003404CC"/>
    <w:rsid w:val="00344459"/>
    <w:rsid w:val="00345448"/>
    <w:rsid w:val="00345538"/>
    <w:rsid w:val="00347027"/>
    <w:rsid w:val="003505FD"/>
    <w:rsid w:val="00350BD0"/>
    <w:rsid w:val="003510FE"/>
    <w:rsid w:val="0035370C"/>
    <w:rsid w:val="00357A40"/>
    <w:rsid w:val="00360F98"/>
    <w:rsid w:val="003634CC"/>
    <w:rsid w:val="003708A5"/>
    <w:rsid w:val="0037508B"/>
    <w:rsid w:val="00381D6C"/>
    <w:rsid w:val="00384FC4"/>
    <w:rsid w:val="00386087"/>
    <w:rsid w:val="003862E4"/>
    <w:rsid w:val="00393AE6"/>
    <w:rsid w:val="00393E9D"/>
    <w:rsid w:val="003A419E"/>
    <w:rsid w:val="003A69BB"/>
    <w:rsid w:val="003C7782"/>
    <w:rsid w:val="003D1084"/>
    <w:rsid w:val="003D518F"/>
    <w:rsid w:val="003E04F8"/>
    <w:rsid w:val="003E0D74"/>
    <w:rsid w:val="003E1D11"/>
    <w:rsid w:val="003E312E"/>
    <w:rsid w:val="003E3556"/>
    <w:rsid w:val="003E4EEB"/>
    <w:rsid w:val="003F53C3"/>
    <w:rsid w:val="003F61EA"/>
    <w:rsid w:val="00404DC6"/>
    <w:rsid w:val="004121D3"/>
    <w:rsid w:val="00414061"/>
    <w:rsid w:val="00414163"/>
    <w:rsid w:val="00414EB9"/>
    <w:rsid w:val="00421303"/>
    <w:rsid w:val="00421944"/>
    <w:rsid w:val="00430292"/>
    <w:rsid w:val="00437847"/>
    <w:rsid w:val="004405D6"/>
    <w:rsid w:val="0044239E"/>
    <w:rsid w:val="004476D4"/>
    <w:rsid w:val="00452AB4"/>
    <w:rsid w:val="00452E7D"/>
    <w:rsid w:val="00454CA4"/>
    <w:rsid w:val="00455C93"/>
    <w:rsid w:val="00465AD0"/>
    <w:rsid w:val="004709B9"/>
    <w:rsid w:val="00471E01"/>
    <w:rsid w:val="00475FAE"/>
    <w:rsid w:val="0048381A"/>
    <w:rsid w:val="00496278"/>
    <w:rsid w:val="004A61C6"/>
    <w:rsid w:val="004B0715"/>
    <w:rsid w:val="004B1D26"/>
    <w:rsid w:val="004B6BF9"/>
    <w:rsid w:val="004C5759"/>
    <w:rsid w:val="004C6DA4"/>
    <w:rsid w:val="004D56FD"/>
    <w:rsid w:val="004E3321"/>
    <w:rsid w:val="004E6327"/>
    <w:rsid w:val="004F3864"/>
    <w:rsid w:val="004F4ECC"/>
    <w:rsid w:val="00500B0E"/>
    <w:rsid w:val="00503681"/>
    <w:rsid w:val="005057F1"/>
    <w:rsid w:val="005106C6"/>
    <w:rsid w:val="00512BD9"/>
    <w:rsid w:val="005139C3"/>
    <w:rsid w:val="00517CE9"/>
    <w:rsid w:val="00525E2F"/>
    <w:rsid w:val="00536C2A"/>
    <w:rsid w:val="005412D1"/>
    <w:rsid w:val="005456C5"/>
    <w:rsid w:val="00546AB2"/>
    <w:rsid w:val="00556A00"/>
    <w:rsid w:val="00557D41"/>
    <w:rsid w:val="00565B17"/>
    <w:rsid w:val="005671A2"/>
    <w:rsid w:val="00573A7E"/>
    <w:rsid w:val="0057700C"/>
    <w:rsid w:val="00577D7D"/>
    <w:rsid w:val="005856FB"/>
    <w:rsid w:val="00585F17"/>
    <w:rsid w:val="005861C5"/>
    <w:rsid w:val="00592046"/>
    <w:rsid w:val="005A157A"/>
    <w:rsid w:val="005B2884"/>
    <w:rsid w:val="005B3F82"/>
    <w:rsid w:val="005B76EB"/>
    <w:rsid w:val="005C0DC6"/>
    <w:rsid w:val="005C7D93"/>
    <w:rsid w:val="005D6CCA"/>
    <w:rsid w:val="005D752F"/>
    <w:rsid w:val="005E49AA"/>
    <w:rsid w:val="005F7C92"/>
    <w:rsid w:val="00621085"/>
    <w:rsid w:val="00636561"/>
    <w:rsid w:val="00646FF7"/>
    <w:rsid w:val="00661C34"/>
    <w:rsid w:val="0067373F"/>
    <w:rsid w:val="00682AA8"/>
    <w:rsid w:val="00687F36"/>
    <w:rsid w:val="00690939"/>
    <w:rsid w:val="006962C2"/>
    <w:rsid w:val="00697E98"/>
    <w:rsid w:val="006A04AA"/>
    <w:rsid w:val="006A62A1"/>
    <w:rsid w:val="006A7AAB"/>
    <w:rsid w:val="006C4DDE"/>
    <w:rsid w:val="006D0A17"/>
    <w:rsid w:val="006D0E3B"/>
    <w:rsid w:val="006D3896"/>
    <w:rsid w:val="006E2FFC"/>
    <w:rsid w:val="006E4086"/>
    <w:rsid w:val="006E5C1F"/>
    <w:rsid w:val="006E6AFB"/>
    <w:rsid w:val="006F477E"/>
    <w:rsid w:val="007013FD"/>
    <w:rsid w:val="00711F92"/>
    <w:rsid w:val="007227A4"/>
    <w:rsid w:val="00723E78"/>
    <w:rsid w:val="007257BA"/>
    <w:rsid w:val="007325EC"/>
    <w:rsid w:val="0073423C"/>
    <w:rsid w:val="007405E2"/>
    <w:rsid w:val="00743C14"/>
    <w:rsid w:val="00745FD0"/>
    <w:rsid w:val="00746942"/>
    <w:rsid w:val="0075774A"/>
    <w:rsid w:val="00757DF3"/>
    <w:rsid w:val="007605FD"/>
    <w:rsid w:val="00760875"/>
    <w:rsid w:val="0078433C"/>
    <w:rsid w:val="007A7A63"/>
    <w:rsid w:val="007B0E22"/>
    <w:rsid w:val="007B615A"/>
    <w:rsid w:val="007D454E"/>
    <w:rsid w:val="007D4958"/>
    <w:rsid w:val="007D4C57"/>
    <w:rsid w:val="007E0AF1"/>
    <w:rsid w:val="007E143E"/>
    <w:rsid w:val="007F403C"/>
    <w:rsid w:val="007F51F6"/>
    <w:rsid w:val="00805D69"/>
    <w:rsid w:val="0080765B"/>
    <w:rsid w:val="00812758"/>
    <w:rsid w:val="00814A4E"/>
    <w:rsid w:val="00815170"/>
    <w:rsid w:val="008242CA"/>
    <w:rsid w:val="00824DFC"/>
    <w:rsid w:val="00826BA3"/>
    <w:rsid w:val="00840E42"/>
    <w:rsid w:val="00852F31"/>
    <w:rsid w:val="00853B7A"/>
    <w:rsid w:val="00862F51"/>
    <w:rsid w:val="008645AB"/>
    <w:rsid w:val="008721BC"/>
    <w:rsid w:val="0088458A"/>
    <w:rsid w:val="00886D4B"/>
    <w:rsid w:val="008A295F"/>
    <w:rsid w:val="008A2CA8"/>
    <w:rsid w:val="008A2ED9"/>
    <w:rsid w:val="008A62CC"/>
    <w:rsid w:val="008B6921"/>
    <w:rsid w:val="008B7C27"/>
    <w:rsid w:val="008C2903"/>
    <w:rsid w:val="008C4203"/>
    <w:rsid w:val="008D23C2"/>
    <w:rsid w:val="008D2C69"/>
    <w:rsid w:val="008F1FBE"/>
    <w:rsid w:val="008F3D18"/>
    <w:rsid w:val="008F7495"/>
    <w:rsid w:val="00920FAB"/>
    <w:rsid w:val="0093033C"/>
    <w:rsid w:val="0094037C"/>
    <w:rsid w:val="009421F8"/>
    <w:rsid w:val="00944A29"/>
    <w:rsid w:val="009462C0"/>
    <w:rsid w:val="0094683A"/>
    <w:rsid w:val="00953435"/>
    <w:rsid w:val="009620E0"/>
    <w:rsid w:val="009626C2"/>
    <w:rsid w:val="00964A65"/>
    <w:rsid w:val="0098296A"/>
    <w:rsid w:val="00982C94"/>
    <w:rsid w:val="00990B43"/>
    <w:rsid w:val="009A3C83"/>
    <w:rsid w:val="009A7B95"/>
    <w:rsid w:val="009B462A"/>
    <w:rsid w:val="009B6E5D"/>
    <w:rsid w:val="009D3101"/>
    <w:rsid w:val="009E6836"/>
    <w:rsid w:val="009F01DB"/>
    <w:rsid w:val="009F0E43"/>
    <w:rsid w:val="009F10D6"/>
    <w:rsid w:val="009F271C"/>
    <w:rsid w:val="00A010E8"/>
    <w:rsid w:val="00A01756"/>
    <w:rsid w:val="00A047C5"/>
    <w:rsid w:val="00A07089"/>
    <w:rsid w:val="00A11667"/>
    <w:rsid w:val="00A11A5D"/>
    <w:rsid w:val="00A13C52"/>
    <w:rsid w:val="00A1637D"/>
    <w:rsid w:val="00A16EC2"/>
    <w:rsid w:val="00A16EF9"/>
    <w:rsid w:val="00A30E9D"/>
    <w:rsid w:val="00A337BF"/>
    <w:rsid w:val="00A358F9"/>
    <w:rsid w:val="00A46C5D"/>
    <w:rsid w:val="00A47639"/>
    <w:rsid w:val="00A52DDF"/>
    <w:rsid w:val="00A60B72"/>
    <w:rsid w:val="00A6302C"/>
    <w:rsid w:val="00A8070D"/>
    <w:rsid w:val="00A8356F"/>
    <w:rsid w:val="00A875DF"/>
    <w:rsid w:val="00AA4B8A"/>
    <w:rsid w:val="00AB326D"/>
    <w:rsid w:val="00AB42C5"/>
    <w:rsid w:val="00AB44E3"/>
    <w:rsid w:val="00AB7E41"/>
    <w:rsid w:val="00AC006E"/>
    <w:rsid w:val="00AC7024"/>
    <w:rsid w:val="00AD3C20"/>
    <w:rsid w:val="00AE2CAF"/>
    <w:rsid w:val="00AE37E8"/>
    <w:rsid w:val="00AE5FB2"/>
    <w:rsid w:val="00AF4072"/>
    <w:rsid w:val="00B0667C"/>
    <w:rsid w:val="00B13D0C"/>
    <w:rsid w:val="00B13D20"/>
    <w:rsid w:val="00B13FE2"/>
    <w:rsid w:val="00B150A5"/>
    <w:rsid w:val="00B220E3"/>
    <w:rsid w:val="00B22B42"/>
    <w:rsid w:val="00B339DA"/>
    <w:rsid w:val="00B3570B"/>
    <w:rsid w:val="00B4207B"/>
    <w:rsid w:val="00B504D0"/>
    <w:rsid w:val="00B55FCB"/>
    <w:rsid w:val="00B61C2C"/>
    <w:rsid w:val="00B621E7"/>
    <w:rsid w:val="00B72B7B"/>
    <w:rsid w:val="00B84872"/>
    <w:rsid w:val="00B91BD3"/>
    <w:rsid w:val="00B9670B"/>
    <w:rsid w:val="00B975BD"/>
    <w:rsid w:val="00BA58B6"/>
    <w:rsid w:val="00BB4732"/>
    <w:rsid w:val="00BB5DAE"/>
    <w:rsid w:val="00BC0519"/>
    <w:rsid w:val="00BC382E"/>
    <w:rsid w:val="00BC70CA"/>
    <w:rsid w:val="00BC77A4"/>
    <w:rsid w:val="00BD2E67"/>
    <w:rsid w:val="00BD2F62"/>
    <w:rsid w:val="00BD3507"/>
    <w:rsid w:val="00BD3D99"/>
    <w:rsid w:val="00BD7291"/>
    <w:rsid w:val="00BE5D12"/>
    <w:rsid w:val="00BE7519"/>
    <w:rsid w:val="00C025E1"/>
    <w:rsid w:val="00C11871"/>
    <w:rsid w:val="00C153DF"/>
    <w:rsid w:val="00C25B12"/>
    <w:rsid w:val="00C36155"/>
    <w:rsid w:val="00C413F7"/>
    <w:rsid w:val="00C42DD0"/>
    <w:rsid w:val="00C527DC"/>
    <w:rsid w:val="00C561E8"/>
    <w:rsid w:val="00C57EB6"/>
    <w:rsid w:val="00C610F6"/>
    <w:rsid w:val="00C62A89"/>
    <w:rsid w:val="00C64E60"/>
    <w:rsid w:val="00C67C5F"/>
    <w:rsid w:val="00C775DF"/>
    <w:rsid w:val="00C77907"/>
    <w:rsid w:val="00C80D65"/>
    <w:rsid w:val="00C83ACA"/>
    <w:rsid w:val="00C8768D"/>
    <w:rsid w:val="00C92FE1"/>
    <w:rsid w:val="00C948DB"/>
    <w:rsid w:val="00CA2ED5"/>
    <w:rsid w:val="00CA4684"/>
    <w:rsid w:val="00CA6890"/>
    <w:rsid w:val="00CB2D6F"/>
    <w:rsid w:val="00CB39FC"/>
    <w:rsid w:val="00CB647B"/>
    <w:rsid w:val="00CC1456"/>
    <w:rsid w:val="00CE3284"/>
    <w:rsid w:val="00CF1837"/>
    <w:rsid w:val="00CF1AD4"/>
    <w:rsid w:val="00CF24D7"/>
    <w:rsid w:val="00D13235"/>
    <w:rsid w:val="00D34BF0"/>
    <w:rsid w:val="00D34E92"/>
    <w:rsid w:val="00D42BFA"/>
    <w:rsid w:val="00D547C9"/>
    <w:rsid w:val="00D55055"/>
    <w:rsid w:val="00D57F40"/>
    <w:rsid w:val="00D62A84"/>
    <w:rsid w:val="00D62DD9"/>
    <w:rsid w:val="00D6611B"/>
    <w:rsid w:val="00D66FC2"/>
    <w:rsid w:val="00D676AF"/>
    <w:rsid w:val="00D72CE5"/>
    <w:rsid w:val="00D86E73"/>
    <w:rsid w:val="00D904CF"/>
    <w:rsid w:val="00D912A7"/>
    <w:rsid w:val="00DA42B3"/>
    <w:rsid w:val="00DA7090"/>
    <w:rsid w:val="00DA7177"/>
    <w:rsid w:val="00DB0ED6"/>
    <w:rsid w:val="00DB2795"/>
    <w:rsid w:val="00DB43C2"/>
    <w:rsid w:val="00DB5592"/>
    <w:rsid w:val="00DD0773"/>
    <w:rsid w:val="00DD4B47"/>
    <w:rsid w:val="00DD6257"/>
    <w:rsid w:val="00DD7912"/>
    <w:rsid w:val="00DE0592"/>
    <w:rsid w:val="00DE1A69"/>
    <w:rsid w:val="00E02B67"/>
    <w:rsid w:val="00E043F8"/>
    <w:rsid w:val="00E04A48"/>
    <w:rsid w:val="00E067B8"/>
    <w:rsid w:val="00E17786"/>
    <w:rsid w:val="00E235CF"/>
    <w:rsid w:val="00E25B5D"/>
    <w:rsid w:val="00E25D0B"/>
    <w:rsid w:val="00E272BB"/>
    <w:rsid w:val="00E31B4D"/>
    <w:rsid w:val="00E32747"/>
    <w:rsid w:val="00E378AC"/>
    <w:rsid w:val="00E4034E"/>
    <w:rsid w:val="00E46861"/>
    <w:rsid w:val="00E523DE"/>
    <w:rsid w:val="00E52C6C"/>
    <w:rsid w:val="00E5781D"/>
    <w:rsid w:val="00E72CF9"/>
    <w:rsid w:val="00E7617F"/>
    <w:rsid w:val="00E77C26"/>
    <w:rsid w:val="00E84D83"/>
    <w:rsid w:val="00E90FED"/>
    <w:rsid w:val="00E96914"/>
    <w:rsid w:val="00E96C85"/>
    <w:rsid w:val="00E97308"/>
    <w:rsid w:val="00EA2F78"/>
    <w:rsid w:val="00EA61C7"/>
    <w:rsid w:val="00EB3DFF"/>
    <w:rsid w:val="00EB522C"/>
    <w:rsid w:val="00EC0C7B"/>
    <w:rsid w:val="00EC29EB"/>
    <w:rsid w:val="00ED528A"/>
    <w:rsid w:val="00ED6494"/>
    <w:rsid w:val="00ED6BFA"/>
    <w:rsid w:val="00EE7EF3"/>
    <w:rsid w:val="00EF024F"/>
    <w:rsid w:val="00F07F95"/>
    <w:rsid w:val="00F259D0"/>
    <w:rsid w:val="00F268A2"/>
    <w:rsid w:val="00F3100B"/>
    <w:rsid w:val="00F32826"/>
    <w:rsid w:val="00F3319C"/>
    <w:rsid w:val="00F3340F"/>
    <w:rsid w:val="00F36CB0"/>
    <w:rsid w:val="00F41F82"/>
    <w:rsid w:val="00F42573"/>
    <w:rsid w:val="00F428DE"/>
    <w:rsid w:val="00F53E83"/>
    <w:rsid w:val="00F54265"/>
    <w:rsid w:val="00F56DC6"/>
    <w:rsid w:val="00F60E4C"/>
    <w:rsid w:val="00F649C1"/>
    <w:rsid w:val="00F71BCF"/>
    <w:rsid w:val="00F721B6"/>
    <w:rsid w:val="00F9506C"/>
    <w:rsid w:val="00F96099"/>
    <w:rsid w:val="00F961BD"/>
    <w:rsid w:val="00F96D9C"/>
    <w:rsid w:val="00F9743F"/>
    <w:rsid w:val="00FA77A6"/>
    <w:rsid w:val="00FB14FA"/>
    <w:rsid w:val="00FC3726"/>
    <w:rsid w:val="00FC465C"/>
    <w:rsid w:val="00FC7175"/>
    <w:rsid w:val="00FD4705"/>
    <w:rsid w:val="00FD6F2C"/>
    <w:rsid w:val="00FE23E1"/>
    <w:rsid w:val="00FE2B49"/>
    <w:rsid w:val="00FE3227"/>
    <w:rsid w:val="00FF1498"/>
    <w:rsid w:val="00FF2367"/>
    <w:rsid w:val="00FF34F0"/>
    <w:rsid w:val="00FF6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1FCA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0DC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C0DC6"/>
    <w:pPr>
      <w:ind w:left="720"/>
      <w:contextualSpacing/>
    </w:pPr>
  </w:style>
  <w:style w:type="character" w:styleId="Hyperlink">
    <w:name w:val="Hyperlink"/>
    <w:basedOn w:val="DefaultParagraphFont"/>
    <w:uiPriority w:val="99"/>
    <w:unhideWhenUsed/>
    <w:rsid w:val="00350BD0"/>
    <w:rPr>
      <w:color w:val="0000FF" w:themeColor="hyperlink"/>
      <w:u w:val="single"/>
    </w:rPr>
  </w:style>
  <w:style w:type="table" w:styleId="TableGrid">
    <w:name w:val="Table Grid"/>
    <w:basedOn w:val="TableNormal"/>
    <w:uiPriority w:val="59"/>
    <w:rsid w:val="00105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052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9829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98296A"/>
    <w:rPr>
      <w:color w:val="800080" w:themeColor="followedHyperlink"/>
      <w:u w:val="single"/>
    </w:rPr>
  </w:style>
  <w:style w:type="paragraph" w:styleId="BalloonText">
    <w:name w:val="Balloon Text"/>
    <w:basedOn w:val="Normal"/>
    <w:link w:val="BalloonTextChar"/>
    <w:uiPriority w:val="99"/>
    <w:semiHidden/>
    <w:unhideWhenUsed/>
    <w:rsid w:val="00F960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099"/>
    <w:rPr>
      <w:rFonts w:ascii="Lucida Grande" w:hAnsi="Lucida Grande" w:cs="Lucida Grande"/>
      <w:sz w:val="18"/>
      <w:szCs w:val="18"/>
    </w:rPr>
  </w:style>
  <w:style w:type="paragraph" w:styleId="Header">
    <w:name w:val="header"/>
    <w:basedOn w:val="Normal"/>
    <w:link w:val="HeaderChar"/>
    <w:uiPriority w:val="99"/>
    <w:unhideWhenUsed/>
    <w:rsid w:val="00F96099"/>
    <w:pPr>
      <w:tabs>
        <w:tab w:val="center" w:pos="4320"/>
        <w:tab w:val="right" w:pos="8640"/>
      </w:tabs>
    </w:pPr>
  </w:style>
  <w:style w:type="character" w:customStyle="1" w:styleId="HeaderChar">
    <w:name w:val="Header Char"/>
    <w:basedOn w:val="DefaultParagraphFont"/>
    <w:link w:val="Header"/>
    <w:uiPriority w:val="99"/>
    <w:rsid w:val="00F96099"/>
  </w:style>
  <w:style w:type="paragraph" w:styleId="Footer">
    <w:name w:val="footer"/>
    <w:basedOn w:val="Normal"/>
    <w:link w:val="FooterChar"/>
    <w:uiPriority w:val="99"/>
    <w:unhideWhenUsed/>
    <w:rsid w:val="00F96099"/>
    <w:pPr>
      <w:tabs>
        <w:tab w:val="center" w:pos="4320"/>
        <w:tab w:val="right" w:pos="8640"/>
      </w:tabs>
    </w:pPr>
  </w:style>
  <w:style w:type="character" w:customStyle="1" w:styleId="FooterChar">
    <w:name w:val="Footer Char"/>
    <w:basedOn w:val="DefaultParagraphFont"/>
    <w:link w:val="Footer"/>
    <w:uiPriority w:val="99"/>
    <w:rsid w:val="00F96099"/>
  </w:style>
  <w:style w:type="character" w:styleId="PageNumber">
    <w:name w:val="page number"/>
    <w:basedOn w:val="DefaultParagraphFont"/>
    <w:uiPriority w:val="99"/>
    <w:semiHidden/>
    <w:unhideWhenUsed/>
    <w:rsid w:val="00345538"/>
  </w:style>
  <w:style w:type="character" w:styleId="UnresolvedMention">
    <w:name w:val="Unresolved Mention"/>
    <w:basedOn w:val="DefaultParagraphFont"/>
    <w:uiPriority w:val="99"/>
    <w:rsid w:val="00037BFE"/>
    <w:rPr>
      <w:color w:val="605E5C"/>
      <w:shd w:val="clear" w:color="auto" w:fill="E1DFDD"/>
    </w:rPr>
  </w:style>
  <w:style w:type="character" w:styleId="PlaceholderText">
    <w:name w:val="Placeholder Text"/>
    <w:basedOn w:val="DefaultParagraphFont"/>
    <w:uiPriority w:val="99"/>
    <w:semiHidden/>
    <w:rsid w:val="00C77907"/>
    <w:rPr>
      <w:color w:val="808080"/>
    </w:rPr>
  </w:style>
  <w:style w:type="character" w:styleId="Emphasis">
    <w:name w:val="Emphasis"/>
    <w:basedOn w:val="DefaultParagraphFont"/>
    <w:uiPriority w:val="20"/>
    <w:qFormat/>
    <w:rsid w:val="0007679E"/>
    <w:rPr>
      <w:i/>
      <w:iCs/>
    </w:rPr>
  </w:style>
  <w:style w:type="character" w:styleId="CommentReference">
    <w:name w:val="annotation reference"/>
    <w:basedOn w:val="DefaultParagraphFont"/>
    <w:uiPriority w:val="99"/>
    <w:semiHidden/>
    <w:unhideWhenUsed/>
    <w:rsid w:val="00F9506C"/>
    <w:rPr>
      <w:sz w:val="16"/>
      <w:szCs w:val="16"/>
    </w:rPr>
  </w:style>
  <w:style w:type="paragraph" w:styleId="CommentText">
    <w:name w:val="annotation text"/>
    <w:basedOn w:val="Normal"/>
    <w:link w:val="CommentTextChar"/>
    <w:uiPriority w:val="99"/>
    <w:semiHidden/>
    <w:unhideWhenUsed/>
    <w:rsid w:val="00F9506C"/>
    <w:rPr>
      <w:sz w:val="20"/>
      <w:szCs w:val="20"/>
    </w:rPr>
  </w:style>
  <w:style w:type="character" w:customStyle="1" w:styleId="CommentTextChar">
    <w:name w:val="Comment Text Char"/>
    <w:basedOn w:val="DefaultParagraphFont"/>
    <w:link w:val="CommentText"/>
    <w:uiPriority w:val="99"/>
    <w:semiHidden/>
    <w:rsid w:val="00F9506C"/>
    <w:rPr>
      <w:sz w:val="20"/>
      <w:szCs w:val="20"/>
    </w:rPr>
  </w:style>
  <w:style w:type="paragraph" w:styleId="CommentSubject">
    <w:name w:val="annotation subject"/>
    <w:basedOn w:val="CommentText"/>
    <w:next w:val="CommentText"/>
    <w:link w:val="CommentSubjectChar"/>
    <w:uiPriority w:val="99"/>
    <w:semiHidden/>
    <w:unhideWhenUsed/>
    <w:rsid w:val="00F9506C"/>
    <w:rPr>
      <w:b/>
      <w:bCs/>
    </w:rPr>
  </w:style>
  <w:style w:type="character" w:customStyle="1" w:styleId="CommentSubjectChar">
    <w:name w:val="Comment Subject Char"/>
    <w:basedOn w:val="CommentTextChar"/>
    <w:link w:val="CommentSubject"/>
    <w:uiPriority w:val="99"/>
    <w:semiHidden/>
    <w:rsid w:val="00F950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13340">
      <w:bodyDiv w:val="1"/>
      <w:marLeft w:val="0"/>
      <w:marRight w:val="0"/>
      <w:marTop w:val="0"/>
      <w:marBottom w:val="0"/>
      <w:divBdr>
        <w:top w:val="none" w:sz="0" w:space="0" w:color="auto"/>
        <w:left w:val="none" w:sz="0" w:space="0" w:color="auto"/>
        <w:bottom w:val="none" w:sz="0" w:space="0" w:color="auto"/>
        <w:right w:val="none" w:sz="0" w:space="0" w:color="auto"/>
      </w:divBdr>
      <w:divsChild>
        <w:div w:id="575362808">
          <w:marLeft w:val="0"/>
          <w:marRight w:val="0"/>
          <w:marTop w:val="106"/>
          <w:marBottom w:val="0"/>
          <w:divBdr>
            <w:top w:val="none" w:sz="0" w:space="0" w:color="auto"/>
            <w:left w:val="none" w:sz="0" w:space="0" w:color="auto"/>
            <w:bottom w:val="none" w:sz="0" w:space="0" w:color="auto"/>
            <w:right w:val="none" w:sz="0" w:space="0" w:color="auto"/>
          </w:divBdr>
        </w:div>
        <w:div w:id="376123866">
          <w:marLeft w:val="0"/>
          <w:marRight w:val="0"/>
          <w:marTop w:val="106"/>
          <w:marBottom w:val="0"/>
          <w:divBdr>
            <w:top w:val="none" w:sz="0" w:space="0" w:color="auto"/>
            <w:left w:val="none" w:sz="0" w:space="0" w:color="auto"/>
            <w:bottom w:val="none" w:sz="0" w:space="0" w:color="auto"/>
            <w:right w:val="none" w:sz="0" w:space="0" w:color="auto"/>
          </w:divBdr>
        </w:div>
        <w:div w:id="612174967">
          <w:marLeft w:val="0"/>
          <w:marRight w:val="0"/>
          <w:marTop w:val="106"/>
          <w:marBottom w:val="0"/>
          <w:divBdr>
            <w:top w:val="none" w:sz="0" w:space="0" w:color="auto"/>
            <w:left w:val="none" w:sz="0" w:space="0" w:color="auto"/>
            <w:bottom w:val="none" w:sz="0" w:space="0" w:color="auto"/>
            <w:right w:val="none" w:sz="0" w:space="0" w:color="auto"/>
          </w:divBdr>
        </w:div>
        <w:div w:id="296840406">
          <w:marLeft w:val="0"/>
          <w:marRight w:val="0"/>
          <w:marTop w:val="106"/>
          <w:marBottom w:val="0"/>
          <w:divBdr>
            <w:top w:val="none" w:sz="0" w:space="0" w:color="auto"/>
            <w:left w:val="none" w:sz="0" w:space="0" w:color="auto"/>
            <w:bottom w:val="none" w:sz="0" w:space="0" w:color="auto"/>
            <w:right w:val="none" w:sz="0" w:space="0" w:color="auto"/>
          </w:divBdr>
        </w:div>
      </w:divsChild>
    </w:div>
    <w:div w:id="75709052">
      <w:bodyDiv w:val="1"/>
      <w:marLeft w:val="0"/>
      <w:marRight w:val="0"/>
      <w:marTop w:val="0"/>
      <w:marBottom w:val="0"/>
      <w:divBdr>
        <w:top w:val="none" w:sz="0" w:space="0" w:color="auto"/>
        <w:left w:val="none" w:sz="0" w:space="0" w:color="auto"/>
        <w:bottom w:val="none" w:sz="0" w:space="0" w:color="auto"/>
        <w:right w:val="none" w:sz="0" w:space="0" w:color="auto"/>
      </w:divBdr>
      <w:divsChild>
        <w:div w:id="348263470">
          <w:marLeft w:val="0"/>
          <w:marRight w:val="0"/>
          <w:marTop w:val="115"/>
          <w:marBottom w:val="0"/>
          <w:divBdr>
            <w:top w:val="none" w:sz="0" w:space="0" w:color="auto"/>
            <w:left w:val="none" w:sz="0" w:space="0" w:color="auto"/>
            <w:bottom w:val="none" w:sz="0" w:space="0" w:color="auto"/>
            <w:right w:val="none" w:sz="0" w:space="0" w:color="auto"/>
          </w:divBdr>
        </w:div>
        <w:div w:id="139616444">
          <w:marLeft w:val="0"/>
          <w:marRight w:val="0"/>
          <w:marTop w:val="115"/>
          <w:marBottom w:val="0"/>
          <w:divBdr>
            <w:top w:val="none" w:sz="0" w:space="0" w:color="auto"/>
            <w:left w:val="none" w:sz="0" w:space="0" w:color="auto"/>
            <w:bottom w:val="none" w:sz="0" w:space="0" w:color="auto"/>
            <w:right w:val="none" w:sz="0" w:space="0" w:color="auto"/>
          </w:divBdr>
        </w:div>
        <w:div w:id="1308821762">
          <w:marLeft w:val="0"/>
          <w:marRight w:val="0"/>
          <w:marTop w:val="115"/>
          <w:marBottom w:val="0"/>
          <w:divBdr>
            <w:top w:val="none" w:sz="0" w:space="0" w:color="auto"/>
            <w:left w:val="none" w:sz="0" w:space="0" w:color="auto"/>
            <w:bottom w:val="none" w:sz="0" w:space="0" w:color="auto"/>
            <w:right w:val="none" w:sz="0" w:space="0" w:color="auto"/>
          </w:divBdr>
        </w:div>
        <w:div w:id="1345477499">
          <w:marLeft w:val="0"/>
          <w:marRight w:val="0"/>
          <w:marTop w:val="115"/>
          <w:marBottom w:val="0"/>
          <w:divBdr>
            <w:top w:val="none" w:sz="0" w:space="0" w:color="auto"/>
            <w:left w:val="none" w:sz="0" w:space="0" w:color="auto"/>
            <w:bottom w:val="none" w:sz="0" w:space="0" w:color="auto"/>
            <w:right w:val="none" w:sz="0" w:space="0" w:color="auto"/>
          </w:divBdr>
        </w:div>
        <w:div w:id="1077626325">
          <w:marLeft w:val="0"/>
          <w:marRight w:val="0"/>
          <w:marTop w:val="115"/>
          <w:marBottom w:val="0"/>
          <w:divBdr>
            <w:top w:val="none" w:sz="0" w:space="0" w:color="auto"/>
            <w:left w:val="none" w:sz="0" w:space="0" w:color="auto"/>
            <w:bottom w:val="none" w:sz="0" w:space="0" w:color="auto"/>
            <w:right w:val="none" w:sz="0" w:space="0" w:color="auto"/>
          </w:divBdr>
        </w:div>
        <w:div w:id="1695307228">
          <w:marLeft w:val="0"/>
          <w:marRight w:val="0"/>
          <w:marTop w:val="115"/>
          <w:marBottom w:val="0"/>
          <w:divBdr>
            <w:top w:val="none" w:sz="0" w:space="0" w:color="auto"/>
            <w:left w:val="none" w:sz="0" w:space="0" w:color="auto"/>
            <w:bottom w:val="none" w:sz="0" w:space="0" w:color="auto"/>
            <w:right w:val="none" w:sz="0" w:space="0" w:color="auto"/>
          </w:divBdr>
        </w:div>
        <w:div w:id="459880278">
          <w:marLeft w:val="0"/>
          <w:marRight w:val="0"/>
          <w:marTop w:val="115"/>
          <w:marBottom w:val="0"/>
          <w:divBdr>
            <w:top w:val="none" w:sz="0" w:space="0" w:color="auto"/>
            <w:left w:val="none" w:sz="0" w:space="0" w:color="auto"/>
            <w:bottom w:val="none" w:sz="0" w:space="0" w:color="auto"/>
            <w:right w:val="none" w:sz="0" w:space="0" w:color="auto"/>
          </w:divBdr>
        </w:div>
        <w:div w:id="518080754">
          <w:marLeft w:val="0"/>
          <w:marRight w:val="0"/>
          <w:marTop w:val="115"/>
          <w:marBottom w:val="0"/>
          <w:divBdr>
            <w:top w:val="none" w:sz="0" w:space="0" w:color="auto"/>
            <w:left w:val="none" w:sz="0" w:space="0" w:color="auto"/>
            <w:bottom w:val="none" w:sz="0" w:space="0" w:color="auto"/>
            <w:right w:val="none" w:sz="0" w:space="0" w:color="auto"/>
          </w:divBdr>
        </w:div>
      </w:divsChild>
    </w:div>
    <w:div w:id="91324078">
      <w:bodyDiv w:val="1"/>
      <w:marLeft w:val="0"/>
      <w:marRight w:val="0"/>
      <w:marTop w:val="0"/>
      <w:marBottom w:val="0"/>
      <w:divBdr>
        <w:top w:val="none" w:sz="0" w:space="0" w:color="auto"/>
        <w:left w:val="none" w:sz="0" w:space="0" w:color="auto"/>
        <w:bottom w:val="none" w:sz="0" w:space="0" w:color="auto"/>
        <w:right w:val="none" w:sz="0" w:space="0" w:color="auto"/>
      </w:divBdr>
      <w:divsChild>
        <w:div w:id="375205002">
          <w:marLeft w:val="1166"/>
          <w:marRight w:val="0"/>
          <w:marTop w:val="115"/>
          <w:marBottom w:val="0"/>
          <w:divBdr>
            <w:top w:val="none" w:sz="0" w:space="0" w:color="auto"/>
            <w:left w:val="none" w:sz="0" w:space="0" w:color="auto"/>
            <w:bottom w:val="none" w:sz="0" w:space="0" w:color="auto"/>
            <w:right w:val="none" w:sz="0" w:space="0" w:color="auto"/>
          </w:divBdr>
        </w:div>
        <w:div w:id="1338196433">
          <w:marLeft w:val="1166"/>
          <w:marRight w:val="0"/>
          <w:marTop w:val="115"/>
          <w:marBottom w:val="0"/>
          <w:divBdr>
            <w:top w:val="none" w:sz="0" w:space="0" w:color="auto"/>
            <w:left w:val="none" w:sz="0" w:space="0" w:color="auto"/>
            <w:bottom w:val="none" w:sz="0" w:space="0" w:color="auto"/>
            <w:right w:val="none" w:sz="0" w:space="0" w:color="auto"/>
          </w:divBdr>
        </w:div>
      </w:divsChild>
    </w:div>
    <w:div w:id="157775643">
      <w:bodyDiv w:val="1"/>
      <w:marLeft w:val="0"/>
      <w:marRight w:val="0"/>
      <w:marTop w:val="0"/>
      <w:marBottom w:val="0"/>
      <w:divBdr>
        <w:top w:val="none" w:sz="0" w:space="0" w:color="auto"/>
        <w:left w:val="none" w:sz="0" w:space="0" w:color="auto"/>
        <w:bottom w:val="none" w:sz="0" w:space="0" w:color="auto"/>
        <w:right w:val="none" w:sz="0" w:space="0" w:color="auto"/>
      </w:divBdr>
      <w:divsChild>
        <w:div w:id="990913928">
          <w:marLeft w:val="0"/>
          <w:marRight w:val="0"/>
          <w:marTop w:val="115"/>
          <w:marBottom w:val="0"/>
          <w:divBdr>
            <w:top w:val="none" w:sz="0" w:space="0" w:color="auto"/>
            <w:left w:val="none" w:sz="0" w:space="0" w:color="auto"/>
            <w:bottom w:val="none" w:sz="0" w:space="0" w:color="auto"/>
            <w:right w:val="none" w:sz="0" w:space="0" w:color="auto"/>
          </w:divBdr>
        </w:div>
        <w:div w:id="1576209672">
          <w:marLeft w:val="1166"/>
          <w:marRight w:val="0"/>
          <w:marTop w:val="115"/>
          <w:marBottom w:val="0"/>
          <w:divBdr>
            <w:top w:val="none" w:sz="0" w:space="0" w:color="auto"/>
            <w:left w:val="none" w:sz="0" w:space="0" w:color="auto"/>
            <w:bottom w:val="none" w:sz="0" w:space="0" w:color="auto"/>
            <w:right w:val="none" w:sz="0" w:space="0" w:color="auto"/>
          </w:divBdr>
        </w:div>
        <w:div w:id="352734792">
          <w:marLeft w:val="1166"/>
          <w:marRight w:val="0"/>
          <w:marTop w:val="115"/>
          <w:marBottom w:val="0"/>
          <w:divBdr>
            <w:top w:val="none" w:sz="0" w:space="0" w:color="auto"/>
            <w:left w:val="none" w:sz="0" w:space="0" w:color="auto"/>
            <w:bottom w:val="none" w:sz="0" w:space="0" w:color="auto"/>
            <w:right w:val="none" w:sz="0" w:space="0" w:color="auto"/>
          </w:divBdr>
        </w:div>
        <w:div w:id="2063550869">
          <w:marLeft w:val="1166"/>
          <w:marRight w:val="0"/>
          <w:marTop w:val="115"/>
          <w:marBottom w:val="0"/>
          <w:divBdr>
            <w:top w:val="none" w:sz="0" w:space="0" w:color="auto"/>
            <w:left w:val="none" w:sz="0" w:space="0" w:color="auto"/>
            <w:bottom w:val="none" w:sz="0" w:space="0" w:color="auto"/>
            <w:right w:val="none" w:sz="0" w:space="0" w:color="auto"/>
          </w:divBdr>
        </w:div>
        <w:div w:id="1777021354">
          <w:marLeft w:val="1800"/>
          <w:marRight w:val="0"/>
          <w:marTop w:val="96"/>
          <w:marBottom w:val="0"/>
          <w:divBdr>
            <w:top w:val="none" w:sz="0" w:space="0" w:color="auto"/>
            <w:left w:val="none" w:sz="0" w:space="0" w:color="auto"/>
            <w:bottom w:val="none" w:sz="0" w:space="0" w:color="auto"/>
            <w:right w:val="none" w:sz="0" w:space="0" w:color="auto"/>
          </w:divBdr>
        </w:div>
        <w:div w:id="1133980596">
          <w:marLeft w:val="1166"/>
          <w:marRight w:val="0"/>
          <w:marTop w:val="115"/>
          <w:marBottom w:val="0"/>
          <w:divBdr>
            <w:top w:val="none" w:sz="0" w:space="0" w:color="auto"/>
            <w:left w:val="none" w:sz="0" w:space="0" w:color="auto"/>
            <w:bottom w:val="none" w:sz="0" w:space="0" w:color="auto"/>
            <w:right w:val="none" w:sz="0" w:space="0" w:color="auto"/>
          </w:divBdr>
        </w:div>
        <w:div w:id="1413165330">
          <w:marLeft w:val="1800"/>
          <w:marRight w:val="0"/>
          <w:marTop w:val="96"/>
          <w:marBottom w:val="0"/>
          <w:divBdr>
            <w:top w:val="none" w:sz="0" w:space="0" w:color="auto"/>
            <w:left w:val="none" w:sz="0" w:space="0" w:color="auto"/>
            <w:bottom w:val="none" w:sz="0" w:space="0" w:color="auto"/>
            <w:right w:val="none" w:sz="0" w:space="0" w:color="auto"/>
          </w:divBdr>
        </w:div>
      </w:divsChild>
    </w:div>
    <w:div w:id="158082273">
      <w:bodyDiv w:val="1"/>
      <w:marLeft w:val="0"/>
      <w:marRight w:val="0"/>
      <w:marTop w:val="0"/>
      <w:marBottom w:val="0"/>
      <w:divBdr>
        <w:top w:val="none" w:sz="0" w:space="0" w:color="auto"/>
        <w:left w:val="none" w:sz="0" w:space="0" w:color="auto"/>
        <w:bottom w:val="none" w:sz="0" w:space="0" w:color="auto"/>
        <w:right w:val="none" w:sz="0" w:space="0" w:color="auto"/>
      </w:divBdr>
      <w:divsChild>
        <w:div w:id="95492004">
          <w:marLeft w:val="1166"/>
          <w:marRight w:val="0"/>
          <w:marTop w:val="115"/>
          <w:marBottom w:val="0"/>
          <w:divBdr>
            <w:top w:val="none" w:sz="0" w:space="0" w:color="auto"/>
            <w:left w:val="none" w:sz="0" w:space="0" w:color="auto"/>
            <w:bottom w:val="none" w:sz="0" w:space="0" w:color="auto"/>
            <w:right w:val="none" w:sz="0" w:space="0" w:color="auto"/>
          </w:divBdr>
        </w:div>
        <w:div w:id="1624582340">
          <w:marLeft w:val="1166"/>
          <w:marRight w:val="0"/>
          <w:marTop w:val="115"/>
          <w:marBottom w:val="0"/>
          <w:divBdr>
            <w:top w:val="none" w:sz="0" w:space="0" w:color="auto"/>
            <w:left w:val="none" w:sz="0" w:space="0" w:color="auto"/>
            <w:bottom w:val="none" w:sz="0" w:space="0" w:color="auto"/>
            <w:right w:val="none" w:sz="0" w:space="0" w:color="auto"/>
          </w:divBdr>
        </w:div>
      </w:divsChild>
    </w:div>
    <w:div w:id="200673831">
      <w:bodyDiv w:val="1"/>
      <w:marLeft w:val="0"/>
      <w:marRight w:val="0"/>
      <w:marTop w:val="0"/>
      <w:marBottom w:val="0"/>
      <w:divBdr>
        <w:top w:val="none" w:sz="0" w:space="0" w:color="auto"/>
        <w:left w:val="none" w:sz="0" w:space="0" w:color="auto"/>
        <w:bottom w:val="none" w:sz="0" w:space="0" w:color="auto"/>
        <w:right w:val="none" w:sz="0" w:space="0" w:color="auto"/>
      </w:divBdr>
      <w:divsChild>
        <w:div w:id="1365641639">
          <w:marLeft w:val="0"/>
          <w:marRight w:val="0"/>
          <w:marTop w:val="106"/>
          <w:marBottom w:val="0"/>
          <w:divBdr>
            <w:top w:val="none" w:sz="0" w:space="0" w:color="auto"/>
            <w:left w:val="none" w:sz="0" w:space="0" w:color="auto"/>
            <w:bottom w:val="none" w:sz="0" w:space="0" w:color="auto"/>
            <w:right w:val="none" w:sz="0" w:space="0" w:color="auto"/>
          </w:divBdr>
        </w:div>
        <w:div w:id="397483081">
          <w:marLeft w:val="0"/>
          <w:marRight w:val="0"/>
          <w:marTop w:val="106"/>
          <w:marBottom w:val="0"/>
          <w:divBdr>
            <w:top w:val="none" w:sz="0" w:space="0" w:color="auto"/>
            <w:left w:val="none" w:sz="0" w:space="0" w:color="auto"/>
            <w:bottom w:val="none" w:sz="0" w:space="0" w:color="auto"/>
            <w:right w:val="none" w:sz="0" w:space="0" w:color="auto"/>
          </w:divBdr>
        </w:div>
        <w:div w:id="560216510">
          <w:marLeft w:val="0"/>
          <w:marRight w:val="0"/>
          <w:marTop w:val="106"/>
          <w:marBottom w:val="0"/>
          <w:divBdr>
            <w:top w:val="none" w:sz="0" w:space="0" w:color="auto"/>
            <w:left w:val="none" w:sz="0" w:space="0" w:color="auto"/>
            <w:bottom w:val="none" w:sz="0" w:space="0" w:color="auto"/>
            <w:right w:val="none" w:sz="0" w:space="0" w:color="auto"/>
          </w:divBdr>
        </w:div>
        <w:div w:id="1763794397">
          <w:marLeft w:val="0"/>
          <w:marRight w:val="0"/>
          <w:marTop w:val="106"/>
          <w:marBottom w:val="0"/>
          <w:divBdr>
            <w:top w:val="none" w:sz="0" w:space="0" w:color="auto"/>
            <w:left w:val="none" w:sz="0" w:space="0" w:color="auto"/>
            <w:bottom w:val="none" w:sz="0" w:space="0" w:color="auto"/>
            <w:right w:val="none" w:sz="0" w:space="0" w:color="auto"/>
          </w:divBdr>
        </w:div>
      </w:divsChild>
    </w:div>
    <w:div w:id="325790413">
      <w:bodyDiv w:val="1"/>
      <w:marLeft w:val="0"/>
      <w:marRight w:val="0"/>
      <w:marTop w:val="0"/>
      <w:marBottom w:val="0"/>
      <w:divBdr>
        <w:top w:val="none" w:sz="0" w:space="0" w:color="auto"/>
        <w:left w:val="none" w:sz="0" w:space="0" w:color="auto"/>
        <w:bottom w:val="none" w:sz="0" w:space="0" w:color="auto"/>
        <w:right w:val="none" w:sz="0" w:space="0" w:color="auto"/>
      </w:divBdr>
      <w:divsChild>
        <w:div w:id="1535076937">
          <w:marLeft w:val="547"/>
          <w:marRight w:val="0"/>
          <w:marTop w:val="0"/>
          <w:marBottom w:val="0"/>
          <w:divBdr>
            <w:top w:val="none" w:sz="0" w:space="0" w:color="auto"/>
            <w:left w:val="none" w:sz="0" w:space="0" w:color="auto"/>
            <w:bottom w:val="none" w:sz="0" w:space="0" w:color="auto"/>
            <w:right w:val="none" w:sz="0" w:space="0" w:color="auto"/>
          </w:divBdr>
        </w:div>
      </w:divsChild>
    </w:div>
    <w:div w:id="445396437">
      <w:bodyDiv w:val="1"/>
      <w:marLeft w:val="0"/>
      <w:marRight w:val="0"/>
      <w:marTop w:val="0"/>
      <w:marBottom w:val="0"/>
      <w:divBdr>
        <w:top w:val="none" w:sz="0" w:space="0" w:color="auto"/>
        <w:left w:val="none" w:sz="0" w:space="0" w:color="auto"/>
        <w:bottom w:val="none" w:sz="0" w:space="0" w:color="auto"/>
        <w:right w:val="none" w:sz="0" w:space="0" w:color="auto"/>
      </w:divBdr>
      <w:divsChild>
        <w:div w:id="779835826">
          <w:marLeft w:val="0"/>
          <w:marRight w:val="0"/>
          <w:marTop w:val="115"/>
          <w:marBottom w:val="0"/>
          <w:divBdr>
            <w:top w:val="none" w:sz="0" w:space="0" w:color="auto"/>
            <w:left w:val="none" w:sz="0" w:space="0" w:color="auto"/>
            <w:bottom w:val="none" w:sz="0" w:space="0" w:color="auto"/>
            <w:right w:val="none" w:sz="0" w:space="0" w:color="auto"/>
          </w:divBdr>
        </w:div>
        <w:div w:id="750084038">
          <w:marLeft w:val="1166"/>
          <w:marRight w:val="0"/>
          <w:marTop w:val="115"/>
          <w:marBottom w:val="0"/>
          <w:divBdr>
            <w:top w:val="none" w:sz="0" w:space="0" w:color="auto"/>
            <w:left w:val="none" w:sz="0" w:space="0" w:color="auto"/>
            <w:bottom w:val="none" w:sz="0" w:space="0" w:color="auto"/>
            <w:right w:val="none" w:sz="0" w:space="0" w:color="auto"/>
          </w:divBdr>
        </w:div>
        <w:div w:id="859390586">
          <w:marLeft w:val="1166"/>
          <w:marRight w:val="0"/>
          <w:marTop w:val="115"/>
          <w:marBottom w:val="0"/>
          <w:divBdr>
            <w:top w:val="none" w:sz="0" w:space="0" w:color="auto"/>
            <w:left w:val="none" w:sz="0" w:space="0" w:color="auto"/>
            <w:bottom w:val="none" w:sz="0" w:space="0" w:color="auto"/>
            <w:right w:val="none" w:sz="0" w:space="0" w:color="auto"/>
          </w:divBdr>
        </w:div>
        <w:div w:id="610624162">
          <w:marLeft w:val="1166"/>
          <w:marRight w:val="0"/>
          <w:marTop w:val="115"/>
          <w:marBottom w:val="0"/>
          <w:divBdr>
            <w:top w:val="none" w:sz="0" w:space="0" w:color="auto"/>
            <w:left w:val="none" w:sz="0" w:space="0" w:color="auto"/>
            <w:bottom w:val="none" w:sz="0" w:space="0" w:color="auto"/>
            <w:right w:val="none" w:sz="0" w:space="0" w:color="auto"/>
          </w:divBdr>
        </w:div>
        <w:div w:id="1447390824">
          <w:marLeft w:val="1800"/>
          <w:marRight w:val="0"/>
          <w:marTop w:val="96"/>
          <w:marBottom w:val="0"/>
          <w:divBdr>
            <w:top w:val="none" w:sz="0" w:space="0" w:color="auto"/>
            <w:left w:val="none" w:sz="0" w:space="0" w:color="auto"/>
            <w:bottom w:val="none" w:sz="0" w:space="0" w:color="auto"/>
            <w:right w:val="none" w:sz="0" w:space="0" w:color="auto"/>
          </w:divBdr>
        </w:div>
        <w:div w:id="150293051">
          <w:marLeft w:val="1166"/>
          <w:marRight w:val="0"/>
          <w:marTop w:val="115"/>
          <w:marBottom w:val="0"/>
          <w:divBdr>
            <w:top w:val="none" w:sz="0" w:space="0" w:color="auto"/>
            <w:left w:val="none" w:sz="0" w:space="0" w:color="auto"/>
            <w:bottom w:val="none" w:sz="0" w:space="0" w:color="auto"/>
            <w:right w:val="none" w:sz="0" w:space="0" w:color="auto"/>
          </w:divBdr>
        </w:div>
        <w:div w:id="91636067">
          <w:marLeft w:val="1800"/>
          <w:marRight w:val="0"/>
          <w:marTop w:val="96"/>
          <w:marBottom w:val="0"/>
          <w:divBdr>
            <w:top w:val="none" w:sz="0" w:space="0" w:color="auto"/>
            <w:left w:val="none" w:sz="0" w:space="0" w:color="auto"/>
            <w:bottom w:val="none" w:sz="0" w:space="0" w:color="auto"/>
            <w:right w:val="none" w:sz="0" w:space="0" w:color="auto"/>
          </w:divBdr>
        </w:div>
      </w:divsChild>
    </w:div>
    <w:div w:id="478956179">
      <w:bodyDiv w:val="1"/>
      <w:marLeft w:val="0"/>
      <w:marRight w:val="0"/>
      <w:marTop w:val="0"/>
      <w:marBottom w:val="0"/>
      <w:divBdr>
        <w:top w:val="none" w:sz="0" w:space="0" w:color="auto"/>
        <w:left w:val="none" w:sz="0" w:space="0" w:color="auto"/>
        <w:bottom w:val="none" w:sz="0" w:space="0" w:color="auto"/>
        <w:right w:val="none" w:sz="0" w:space="0" w:color="auto"/>
      </w:divBdr>
      <w:divsChild>
        <w:div w:id="1080902873">
          <w:marLeft w:val="0"/>
          <w:marRight w:val="0"/>
          <w:marTop w:val="115"/>
          <w:marBottom w:val="0"/>
          <w:divBdr>
            <w:top w:val="none" w:sz="0" w:space="0" w:color="auto"/>
            <w:left w:val="none" w:sz="0" w:space="0" w:color="auto"/>
            <w:bottom w:val="none" w:sz="0" w:space="0" w:color="auto"/>
            <w:right w:val="none" w:sz="0" w:space="0" w:color="auto"/>
          </w:divBdr>
        </w:div>
        <w:div w:id="987444378">
          <w:marLeft w:val="0"/>
          <w:marRight w:val="0"/>
          <w:marTop w:val="115"/>
          <w:marBottom w:val="0"/>
          <w:divBdr>
            <w:top w:val="none" w:sz="0" w:space="0" w:color="auto"/>
            <w:left w:val="none" w:sz="0" w:space="0" w:color="auto"/>
            <w:bottom w:val="none" w:sz="0" w:space="0" w:color="auto"/>
            <w:right w:val="none" w:sz="0" w:space="0" w:color="auto"/>
          </w:divBdr>
        </w:div>
      </w:divsChild>
    </w:div>
    <w:div w:id="708795850">
      <w:bodyDiv w:val="1"/>
      <w:marLeft w:val="0"/>
      <w:marRight w:val="0"/>
      <w:marTop w:val="0"/>
      <w:marBottom w:val="0"/>
      <w:divBdr>
        <w:top w:val="none" w:sz="0" w:space="0" w:color="auto"/>
        <w:left w:val="none" w:sz="0" w:space="0" w:color="auto"/>
        <w:bottom w:val="none" w:sz="0" w:space="0" w:color="auto"/>
        <w:right w:val="none" w:sz="0" w:space="0" w:color="auto"/>
      </w:divBdr>
      <w:divsChild>
        <w:div w:id="1475023913">
          <w:marLeft w:val="0"/>
          <w:marRight w:val="0"/>
          <w:marTop w:val="115"/>
          <w:marBottom w:val="0"/>
          <w:divBdr>
            <w:top w:val="none" w:sz="0" w:space="0" w:color="auto"/>
            <w:left w:val="none" w:sz="0" w:space="0" w:color="auto"/>
            <w:bottom w:val="none" w:sz="0" w:space="0" w:color="auto"/>
            <w:right w:val="none" w:sz="0" w:space="0" w:color="auto"/>
          </w:divBdr>
        </w:div>
        <w:div w:id="1079057690">
          <w:marLeft w:val="0"/>
          <w:marRight w:val="0"/>
          <w:marTop w:val="115"/>
          <w:marBottom w:val="0"/>
          <w:divBdr>
            <w:top w:val="none" w:sz="0" w:space="0" w:color="auto"/>
            <w:left w:val="none" w:sz="0" w:space="0" w:color="auto"/>
            <w:bottom w:val="none" w:sz="0" w:space="0" w:color="auto"/>
            <w:right w:val="none" w:sz="0" w:space="0" w:color="auto"/>
          </w:divBdr>
        </w:div>
        <w:div w:id="1403718248">
          <w:marLeft w:val="0"/>
          <w:marRight w:val="0"/>
          <w:marTop w:val="115"/>
          <w:marBottom w:val="0"/>
          <w:divBdr>
            <w:top w:val="none" w:sz="0" w:space="0" w:color="auto"/>
            <w:left w:val="none" w:sz="0" w:space="0" w:color="auto"/>
            <w:bottom w:val="none" w:sz="0" w:space="0" w:color="auto"/>
            <w:right w:val="none" w:sz="0" w:space="0" w:color="auto"/>
          </w:divBdr>
        </w:div>
        <w:div w:id="256333828">
          <w:marLeft w:val="0"/>
          <w:marRight w:val="0"/>
          <w:marTop w:val="115"/>
          <w:marBottom w:val="0"/>
          <w:divBdr>
            <w:top w:val="none" w:sz="0" w:space="0" w:color="auto"/>
            <w:left w:val="none" w:sz="0" w:space="0" w:color="auto"/>
            <w:bottom w:val="none" w:sz="0" w:space="0" w:color="auto"/>
            <w:right w:val="none" w:sz="0" w:space="0" w:color="auto"/>
          </w:divBdr>
        </w:div>
      </w:divsChild>
    </w:div>
    <w:div w:id="719014208">
      <w:bodyDiv w:val="1"/>
      <w:marLeft w:val="0"/>
      <w:marRight w:val="0"/>
      <w:marTop w:val="0"/>
      <w:marBottom w:val="0"/>
      <w:divBdr>
        <w:top w:val="none" w:sz="0" w:space="0" w:color="auto"/>
        <w:left w:val="none" w:sz="0" w:space="0" w:color="auto"/>
        <w:bottom w:val="none" w:sz="0" w:space="0" w:color="auto"/>
        <w:right w:val="none" w:sz="0" w:space="0" w:color="auto"/>
      </w:divBdr>
      <w:divsChild>
        <w:div w:id="856501151">
          <w:marLeft w:val="0"/>
          <w:marRight w:val="0"/>
          <w:marTop w:val="115"/>
          <w:marBottom w:val="0"/>
          <w:divBdr>
            <w:top w:val="none" w:sz="0" w:space="0" w:color="auto"/>
            <w:left w:val="none" w:sz="0" w:space="0" w:color="auto"/>
            <w:bottom w:val="none" w:sz="0" w:space="0" w:color="auto"/>
            <w:right w:val="none" w:sz="0" w:space="0" w:color="auto"/>
          </w:divBdr>
        </w:div>
        <w:div w:id="1060400365">
          <w:marLeft w:val="1166"/>
          <w:marRight w:val="0"/>
          <w:marTop w:val="115"/>
          <w:marBottom w:val="0"/>
          <w:divBdr>
            <w:top w:val="none" w:sz="0" w:space="0" w:color="auto"/>
            <w:left w:val="none" w:sz="0" w:space="0" w:color="auto"/>
            <w:bottom w:val="none" w:sz="0" w:space="0" w:color="auto"/>
            <w:right w:val="none" w:sz="0" w:space="0" w:color="auto"/>
          </w:divBdr>
        </w:div>
        <w:div w:id="210003643">
          <w:marLeft w:val="1166"/>
          <w:marRight w:val="0"/>
          <w:marTop w:val="115"/>
          <w:marBottom w:val="0"/>
          <w:divBdr>
            <w:top w:val="none" w:sz="0" w:space="0" w:color="auto"/>
            <w:left w:val="none" w:sz="0" w:space="0" w:color="auto"/>
            <w:bottom w:val="none" w:sz="0" w:space="0" w:color="auto"/>
            <w:right w:val="none" w:sz="0" w:space="0" w:color="auto"/>
          </w:divBdr>
        </w:div>
        <w:div w:id="153767834">
          <w:marLeft w:val="1166"/>
          <w:marRight w:val="0"/>
          <w:marTop w:val="115"/>
          <w:marBottom w:val="0"/>
          <w:divBdr>
            <w:top w:val="none" w:sz="0" w:space="0" w:color="auto"/>
            <w:left w:val="none" w:sz="0" w:space="0" w:color="auto"/>
            <w:bottom w:val="none" w:sz="0" w:space="0" w:color="auto"/>
            <w:right w:val="none" w:sz="0" w:space="0" w:color="auto"/>
          </w:divBdr>
        </w:div>
        <w:div w:id="1754817260">
          <w:marLeft w:val="1800"/>
          <w:marRight w:val="0"/>
          <w:marTop w:val="96"/>
          <w:marBottom w:val="0"/>
          <w:divBdr>
            <w:top w:val="none" w:sz="0" w:space="0" w:color="auto"/>
            <w:left w:val="none" w:sz="0" w:space="0" w:color="auto"/>
            <w:bottom w:val="none" w:sz="0" w:space="0" w:color="auto"/>
            <w:right w:val="none" w:sz="0" w:space="0" w:color="auto"/>
          </w:divBdr>
        </w:div>
        <w:div w:id="247889892">
          <w:marLeft w:val="1166"/>
          <w:marRight w:val="0"/>
          <w:marTop w:val="115"/>
          <w:marBottom w:val="0"/>
          <w:divBdr>
            <w:top w:val="none" w:sz="0" w:space="0" w:color="auto"/>
            <w:left w:val="none" w:sz="0" w:space="0" w:color="auto"/>
            <w:bottom w:val="none" w:sz="0" w:space="0" w:color="auto"/>
            <w:right w:val="none" w:sz="0" w:space="0" w:color="auto"/>
          </w:divBdr>
        </w:div>
        <w:div w:id="1562252377">
          <w:marLeft w:val="1800"/>
          <w:marRight w:val="0"/>
          <w:marTop w:val="96"/>
          <w:marBottom w:val="0"/>
          <w:divBdr>
            <w:top w:val="none" w:sz="0" w:space="0" w:color="auto"/>
            <w:left w:val="none" w:sz="0" w:space="0" w:color="auto"/>
            <w:bottom w:val="none" w:sz="0" w:space="0" w:color="auto"/>
            <w:right w:val="none" w:sz="0" w:space="0" w:color="auto"/>
          </w:divBdr>
        </w:div>
      </w:divsChild>
    </w:div>
    <w:div w:id="756485505">
      <w:bodyDiv w:val="1"/>
      <w:marLeft w:val="0"/>
      <w:marRight w:val="0"/>
      <w:marTop w:val="0"/>
      <w:marBottom w:val="0"/>
      <w:divBdr>
        <w:top w:val="none" w:sz="0" w:space="0" w:color="auto"/>
        <w:left w:val="none" w:sz="0" w:space="0" w:color="auto"/>
        <w:bottom w:val="none" w:sz="0" w:space="0" w:color="auto"/>
        <w:right w:val="none" w:sz="0" w:space="0" w:color="auto"/>
      </w:divBdr>
      <w:divsChild>
        <w:div w:id="128983129">
          <w:marLeft w:val="0"/>
          <w:marRight w:val="0"/>
          <w:marTop w:val="115"/>
          <w:marBottom w:val="0"/>
          <w:divBdr>
            <w:top w:val="none" w:sz="0" w:space="0" w:color="auto"/>
            <w:left w:val="none" w:sz="0" w:space="0" w:color="auto"/>
            <w:bottom w:val="none" w:sz="0" w:space="0" w:color="auto"/>
            <w:right w:val="none" w:sz="0" w:space="0" w:color="auto"/>
          </w:divBdr>
        </w:div>
        <w:div w:id="220950418">
          <w:marLeft w:val="1166"/>
          <w:marRight w:val="0"/>
          <w:marTop w:val="115"/>
          <w:marBottom w:val="0"/>
          <w:divBdr>
            <w:top w:val="none" w:sz="0" w:space="0" w:color="auto"/>
            <w:left w:val="none" w:sz="0" w:space="0" w:color="auto"/>
            <w:bottom w:val="none" w:sz="0" w:space="0" w:color="auto"/>
            <w:right w:val="none" w:sz="0" w:space="0" w:color="auto"/>
          </w:divBdr>
        </w:div>
        <w:div w:id="1682003580">
          <w:marLeft w:val="1166"/>
          <w:marRight w:val="0"/>
          <w:marTop w:val="115"/>
          <w:marBottom w:val="0"/>
          <w:divBdr>
            <w:top w:val="none" w:sz="0" w:space="0" w:color="auto"/>
            <w:left w:val="none" w:sz="0" w:space="0" w:color="auto"/>
            <w:bottom w:val="none" w:sz="0" w:space="0" w:color="auto"/>
            <w:right w:val="none" w:sz="0" w:space="0" w:color="auto"/>
          </w:divBdr>
        </w:div>
        <w:div w:id="895823780">
          <w:marLeft w:val="1166"/>
          <w:marRight w:val="0"/>
          <w:marTop w:val="115"/>
          <w:marBottom w:val="0"/>
          <w:divBdr>
            <w:top w:val="none" w:sz="0" w:space="0" w:color="auto"/>
            <w:left w:val="none" w:sz="0" w:space="0" w:color="auto"/>
            <w:bottom w:val="none" w:sz="0" w:space="0" w:color="auto"/>
            <w:right w:val="none" w:sz="0" w:space="0" w:color="auto"/>
          </w:divBdr>
        </w:div>
        <w:div w:id="1631135031">
          <w:marLeft w:val="1800"/>
          <w:marRight w:val="0"/>
          <w:marTop w:val="96"/>
          <w:marBottom w:val="0"/>
          <w:divBdr>
            <w:top w:val="none" w:sz="0" w:space="0" w:color="auto"/>
            <w:left w:val="none" w:sz="0" w:space="0" w:color="auto"/>
            <w:bottom w:val="none" w:sz="0" w:space="0" w:color="auto"/>
            <w:right w:val="none" w:sz="0" w:space="0" w:color="auto"/>
          </w:divBdr>
        </w:div>
        <w:div w:id="1910915972">
          <w:marLeft w:val="1166"/>
          <w:marRight w:val="0"/>
          <w:marTop w:val="115"/>
          <w:marBottom w:val="0"/>
          <w:divBdr>
            <w:top w:val="none" w:sz="0" w:space="0" w:color="auto"/>
            <w:left w:val="none" w:sz="0" w:space="0" w:color="auto"/>
            <w:bottom w:val="none" w:sz="0" w:space="0" w:color="auto"/>
            <w:right w:val="none" w:sz="0" w:space="0" w:color="auto"/>
          </w:divBdr>
        </w:div>
        <w:div w:id="9180860">
          <w:marLeft w:val="1800"/>
          <w:marRight w:val="0"/>
          <w:marTop w:val="96"/>
          <w:marBottom w:val="0"/>
          <w:divBdr>
            <w:top w:val="none" w:sz="0" w:space="0" w:color="auto"/>
            <w:left w:val="none" w:sz="0" w:space="0" w:color="auto"/>
            <w:bottom w:val="none" w:sz="0" w:space="0" w:color="auto"/>
            <w:right w:val="none" w:sz="0" w:space="0" w:color="auto"/>
          </w:divBdr>
        </w:div>
      </w:divsChild>
    </w:div>
    <w:div w:id="808782932">
      <w:bodyDiv w:val="1"/>
      <w:marLeft w:val="0"/>
      <w:marRight w:val="0"/>
      <w:marTop w:val="0"/>
      <w:marBottom w:val="0"/>
      <w:divBdr>
        <w:top w:val="none" w:sz="0" w:space="0" w:color="auto"/>
        <w:left w:val="none" w:sz="0" w:space="0" w:color="auto"/>
        <w:bottom w:val="none" w:sz="0" w:space="0" w:color="auto"/>
        <w:right w:val="none" w:sz="0" w:space="0" w:color="auto"/>
      </w:divBdr>
      <w:divsChild>
        <w:div w:id="42752321">
          <w:marLeft w:val="1800"/>
          <w:marRight w:val="0"/>
          <w:marTop w:val="100"/>
          <w:marBottom w:val="0"/>
          <w:divBdr>
            <w:top w:val="none" w:sz="0" w:space="0" w:color="auto"/>
            <w:left w:val="none" w:sz="0" w:space="0" w:color="auto"/>
            <w:bottom w:val="none" w:sz="0" w:space="0" w:color="auto"/>
            <w:right w:val="none" w:sz="0" w:space="0" w:color="auto"/>
          </w:divBdr>
        </w:div>
      </w:divsChild>
    </w:div>
    <w:div w:id="1096485646">
      <w:bodyDiv w:val="1"/>
      <w:marLeft w:val="0"/>
      <w:marRight w:val="0"/>
      <w:marTop w:val="0"/>
      <w:marBottom w:val="0"/>
      <w:divBdr>
        <w:top w:val="none" w:sz="0" w:space="0" w:color="auto"/>
        <w:left w:val="none" w:sz="0" w:space="0" w:color="auto"/>
        <w:bottom w:val="none" w:sz="0" w:space="0" w:color="auto"/>
        <w:right w:val="none" w:sz="0" w:space="0" w:color="auto"/>
      </w:divBdr>
      <w:divsChild>
        <w:div w:id="2060274950">
          <w:marLeft w:val="0"/>
          <w:marRight w:val="0"/>
          <w:marTop w:val="115"/>
          <w:marBottom w:val="0"/>
          <w:divBdr>
            <w:top w:val="none" w:sz="0" w:space="0" w:color="auto"/>
            <w:left w:val="none" w:sz="0" w:space="0" w:color="auto"/>
            <w:bottom w:val="none" w:sz="0" w:space="0" w:color="auto"/>
            <w:right w:val="none" w:sz="0" w:space="0" w:color="auto"/>
          </w:divBdr>
        </w:div>
        <w:div w:id="114561065">
          <w:marLeft w:val="1166"/>
          <w:marRight w:val="0"/>
          <w:marTop w:val="115"/>
          <w:marBottom w:val="0"/>
          <w:divBdr>
            <w:top w:val="none" w:sz="0" w:space="0" w:color="auto"/>
            <w:left w:val="none" w:sz="0" w:space="0" w:color="auto"/>
            <w:bottom w:val="none" w:sz="0" w:space="0" w:color="auto"/>
            <w:right w:val="none" w:sz="0" w:space="0" w:color="auto"/>
          </w:divBdr>
        </w:div>
        <w:div w:id="1797412009">
          <w:marLeft w:val="1166"/>
          <w:marRight w:val="0"/>
          <w:marTop w:val="115"/>
          <w:marBottom w:val="0"/>
          <w:divBdr>
            <w:top w:val="none" w:sz="0" w:space="0" w:color="auto"/>
            <w:left w:val="none" w:sz="0" w:space="0" w:color="auto"/>
            <w:bottom w:val="none" w:sz="0" w:space="0" w:color="auto"/>
            <w:right w:val="none" w:sz="0" w:space="0" w:color="auto"/>
          </w:divBdr>
        </w:div>
        <w:div w:id="1414546360">
          <w:marLeft w:val="1166"/>
          <w:marRight w:val="0"/>
          <w:marTop w:val="115"/>
          <w:marBottom w:val="0"/>
          <w:divBdr>
            <w:top w:val="none" w:sz="0" w:space="0" w:color="auto"/>
            <w:left w:val="none" w:sz="0" w:space="0" w:color="auto"/>
            <w:bottom w:val="none" w:sz="0" w:space="0" w:color="auto"/>
            <w:right w:val="none" w:sz="0" w:space="0" w:color="auto"/>
          </w:divBdr>
        </w:div>
        <w:div w:id="1050810459">
          <w:marLeft w:val="1800"/>
          <w:marRight w:val="0"/>
          <w:marTop w:val="96"/>
          <w:marBottom w:val="0"/>
          <w:divBdr>
            <w:top w:val="none" w:sz="0" w:space="0" w:color="auto"/>
            <w:left w:val="none" w:sz="0" w:space="0" w:color="auto"/>
            <w:bottom w:val="none" w:sz="0" w:space="0" w:color="auto"/>
            <w:right w:val="none" w:sz="0" w:space="0" w:color="auto"/>
          </w:divBdr>
        </w:div>
        <w:div w:id="1668242034">
          <w:marLeft w:val="1166"/>
          <w:marRight w:val="0"/>
          <w:marTop w:val="115"/>
          <w:marBottom w:val="0"/>
          <w:divBdr>
            <w:top w:val="none" w:sz="0" w:space="0" w:color="auto"/>
            <w:left w:val="none" w:sz="0" w:space="0" w:color="auto"/>
            <w:bottom w:val="none" w:sz="0" w:space="0" w:color="auto"/>
            <w:right w:val="none" w:sz="0" w:space="0" w:color="auto"/>
          </w:divBdr>
        </w:div>
        <w:div w:id="1533229342">
          <w:marLeft w:val="1800"/>
          <w:marRight w:val="0"/>
          <w:marTop w:val="96"/>
          <w:marBottom w:val="0"/>
          <w:divBdr>
            <w:top w:val="none" w:sz="0" w:space="0" w:color="auto"/>
            <w:left w:val="none" w:sz="0" w:space="0" w:color="auto"/>
            <w:bottom w:val="none" w:sz="0" w:space="0" w:color="auto"/>
            <w:right w:val="none" w:sz="0" w:space="0" w:color="auto"/>
          </w:divBdr>
        </w:div>
      </w:divsChild>
    </w:div>
    <w:div w:id="1135869994">
      <w:bodyDiv w:val="1"/>
      <w:marLeft w:val="0"/>
      <w:marRight w:val="0"/>
      <w:marTop w:val="0"/>
      <w:marBottom w:val="0"/>
      <w:divBdr>
        <w:top w:val="none" w:sz="0" w:space="0" w:color="auto"/>
        <w:left w:val="none" w:sz="0" w:space="0" w:color="auto"/>
        <w:bottom w:val="none" w:sz="0" w:space="0" w:color="auto"/>
        <w:right w:val="none" w:sz="0" w:space="0" w:color="auto"/>
      </w:divBdr>
    </w:div>
    <w:div w:id="1149327556">
      <w:bodyDiv w:val="1"/>
      <w:marLeft w:val="0"/>
      <w:marRight w:val="0"/>
      <w:marTop w:val="0"/>
      <w:marBottom w:val="0"/>
      <w:divBdr>
        <w:top w:val="none" w:sz="0" w:space="0" w:color="auto"/>
        <w:left w:val="none" w:sz="0" w:space="0" w:color="auto"/>
        <w:bottom w:val="none" w:sz="0" w:space="0" w:color="auto"/>
        <w:right w:val="none" w:sz="0" w:space="0" w:color="auto"/>
      </w:divBdr>
      <w:divsChild>
        <w:div w:id="730495616">
          <w:marLeft w:val="1166"/>
          <w:marRight w:val="0"/>
          <w:marTop w:val="115"/>
          <w:marBottom w:val="0"/>
          <w:divBdr>
            <w:top w:val="none" w:sz="0" w:space="0" w:color="auto"/>
            <w:left w:val="none" w:sz="0" w:space="0" w:color="auto"/>
            <w:bottom w:val="none" w:sz="0" w:space="0" w:color="auto"/>
            <w:right w:val="none" w:sz="0" w:space="0" w:color="auto"/>
          </w:divBdr>
        </w:div>
        <w:div w:id="872498286">
          <w:marLeft w:val="1166"/>
          <w:marRight w:val="0"/>
          <w:marTop w:val="115"/>
          <w:marBottom w:val="0"/>
          <w:divBdr>
            <w:top w:val="none" w:sz="0" w:space="0" w:color="auto"/>
            <w:left w:val="none" w:sz="0" w:space="0" w:color="auto"/>
            <w:bottom w:val="none" w:sz="0" w:space="0" w:color="auto"/>
            <w:right w:val="none" w:sz="0" w:space="0" w:color="auto"/>
          </w:divBdr>
        </w:div>
      </w:divsChild>
    </w:div>
    <w:div w:id="1173571871">
      <w:bodyDiv w:val="1"/>
      <w:marLeft w:val="0"/>
      <w:marRight w:val="0"/>
      <w:marTop w:val="0"/>
      <w:marBottom w:val="0"/>
      <w:divBdr>
        <w:top w:val="none" w:sz="0" w:space="0" w:color="auto"/>
        <w:left w:val="none" w:sz="0" w:space="0" w:color="auto"/>
        <w:bottom w:val="none" w:sz="0" w:space="0" w:color="auto"/>
        <w:right w:val="none" w:sz="0" w:space="0" w:color="auto"/>
      </w:divBdr>
      <w:divsChild>
        <w:div w:id="211500478">
          <w:marLeft w:val="187"/>
          <w:marRight w:val="0"/>
          <w:marTop w:val="115"/>
          <w:marBottom w:val="0"/>
          <w:divBdr>
            <w:top w:val="none" w:sz="0" w:space="0" w:color="auto"/>
            <w:left w:val="none" w:sz="0" w:space="0" w:color="auto"/>
            <w:bottom w:val="none" w:sz="0" w:space="0" w:color="auto"/>
            <w:right w:val="none" w:sz="0" w:space="0" w:color="auto"/>
          </w:divBdr>
        </w:div>
        <w:div w:id="734014884">
          <w:marLeft w:val="720"/>
          <w:marRight w:val="0"/>
          <w:marTop w:val="115"/>
          <w:marBottom w:val="0"/>
          <w:divBdr>
            <w:top w:val="none" w:sz="0" w:space="0" w:color="auto"/>
            <w:left w:val="none" w:sz="0" w:space="0" w:color="auto"/>
            <w:bottom w:val="none" w:sz="0" w:space="0" w:color="auto"/>
            <w:right w:val="none" w:sz="0" w:space="0" w:color="auto"/>
          </w:divBdr>
        </w:div>
        <w:div w:id="988948451">
          <w:marLeft w:val="720"/>
          <w:marRight w:val="0"/>
          <w:marTop w:val="115"/>
          <w:marBottom w:val="0"/>
          <w:divBdr>
            <w:top w:val="none" w:sz="0" w:space="0" w:color="auto"/>
            <w:left w:val="none" w:sz="0" w:space="0" w:color="auto"/>
            <w:bottom w:val="none" w:sz="0" w:space="0" w:color="auto"/>
            <w:right w:val="none" w:sz="0" w:space="0" w:color="auto"/>
          </w:divBdr>
        </w:div>
      </w:divsChild>
    </w:div>
    <w:div w:id="1260522289">
      <w:bodyDiv w:val="1"/>
      <w:marLeft w:val="0"/>
      <w:marRight w:val="0"/>
      <w:marTop w:val="0"/>
      <w:marBottom w:val="0"/>
      <w:divBdr>
        <w:top w:val="none" w:sz="0" w:space="0" w:color="auto"/>
        <w:left w:val="none" w:sz="0" w:space="0" w:color="auto"/>
        <w:bottom w:val="none" w:sz="0" w:space="0" w:color="auto"/>
        <w:right w:val="none" w:sz="0" w:space="0" w:color="auto"/>
      </w:divBdr>
      <w:divsChild>
        <w:div w:id="1157573934">
          <w:marLeft w:val="0"/>
          <w:marRight w:val="0"/>
          <w:marTop w:val="106"/>
          <w:marBottom w:val="0"/>
          <w:divBdr>
            <w:top w:val="none" w:sz="0" w:space="0" w:color="auto"/>
            <w:left w:val="none" w:sz="0" w:space="0" w:color="auto"/>
            <w:bottom w:val="none" w:sz="0" w:space="0" w:color="auto"/>
            <w:right w:val="none" w:sz="0" w:space="0" w:color="auto"/>
          </w:divBdr>
        </w:div>
        <w:div w:id="825128887">
          <w:marLeft w:val="0"/>
          <w:marRight w:val="0"/>
          <w:marTop w:val="106"/>
          <w:marBottom w:val="0"/>
          <w:divBdr>
            <w:top w:val="none" w:sz="0" w:space="0" w:color="auto"/>
            <w:left w:val="none" w:sz="0" w:space="0" w:color="auto"/>
            <w:bottom w:val="none" w:sz="0" w:space="0" w:color="auto"/>
            <w:right w:val="none" w:sz="0" w:space="0" w:color="auto"/>
          </w:divBdr>
        </w:div>
      </w:divsChild>
    </w:div>
    <w:div w:id="1285773165">
      <w:bodyDiv w:val="1"/>
      <w:marLeft w:val="0"/>
      <w:marRight w:val="0"/>
      <w:marTop w:val="0"/>
      <w:marBottom w:val="0"/>
      <w:divBdr>
        <w:top w:val="none" w:sz="0" w:space="0" w:color="auto"/>
        <w:left w:val="none" w:sz="0" w:space="0" w:color="auto"/>
        <w:bottom w:val="none" w:sz="0" w:space="0" w:color="auto"/>
        <w:right w:val="none" w:sz="0" w:space="0" w:color="auto"/>
      </w:divBdr>
      <w:divsChild>
        <w:div w:id="909578263">
          <w:marLeft w:val="0"/>
          <w:marRight w:val="0"/>
          <w:marTop w:val="115"/>
          <w:marBottom w:val="0"/>
          <w:divBdr>
            <w:top w:val="none" w:sz="0" w:space="0" w:color="auto"/>
            <w:left w:val="none" w:sz="0" w:space="0" w:color="auto"/>
            <w:bottom w:val="none" w:sz="0" w:space="0" w:color="auto"/>
            <w:right w:val="none" w:sz="0" w:space="0" w:color="auto"/>
          </w:divBdr>
        </w:div>
        <w:div w:id="815145628">
          <w:marLeft w:val="1166"/>
          <w:marRight w:val="0"/>
          <w:marTop w:val="115"/>
          <w:marBottom w:val="0"/>
          <w:divBdr>
            <w:top w:val="none" w:sz="0" w:space="0" w:color="auto"/>
            <w:left w:val="none" w:sz="0" w:space="0" w:color="auto"/>
            <w:bottom w:val="none" w:sz="0" w:space="0" w:color="auto"/>
            <w:right w:val="none" w:sz="0" w:space="0" w:color="auto"/>
          </w:divBdr>
        </w:div>
        <w:div w:id="1689984436">
          <w:marLeft w:val="1166"/>
          <w:marRight w:val="0"/>
          <w:marTop w:val="115"/>
          <w:marBottom w:val="0"/>
          <w:divBdr>
            <w:top w:val="none" w:sz="0" w:space="0" w:color="auto"/>
            <w:left w:val="none" w:sz="0" w:space="0" w:color="auto"/>
            <w:bottom w:val="none" w:sz="0" w:space="0" w:color="auto"/>
            <w:right w:val="none" w:sz="0" w:space="0" w:color="auto"/>
          </w:divBdr>
        </w:div>
        <w:div w:id="2136218165">
          <w:marLeft w:val="1166"/>
          <w:marRight w:val="0"/>
          <w:marTop w:val="115"/>
          <w:marBottom w:val="0"/>
          <w:divBdr>
            <w:top w:val="none" w:sz="0" w:space="0" w:color="auto"/>
            <w:left w:val="none" w:sz="0" w:space="0" w:color="auto"/>
            <w:bottom w:val="none" w:sz="0" w:space="0" w:color="auto"/>
            <w:right w:val="none" w:sz="0" w:space="0" w:color="auto"/>
          </w:divBdr>
        </w:div>
        <w:div w:id="966206276">
          <w:marLeft w:val="1800"/>
          <w:marRight w:val="0"/>
          <w:marTop w:val="96"/>
          <w:marBottom w:val="0"/>
          <w:divBdr>
            <w:top w:val="none" w:sz="0" w:space="0" w:color="auto"/>
            <w:left w:val="none" w:sz="0" w:space="0" w:color="auto"/>
            <w:bottom w:val="none" w:sz="0" w:space="0" w:color="auto"/>
            <w:right w:val="none" w:sz="0" w:space="0" w:color="auto"/>
          </w:divBdr>
        </w:div>
        <w:div w:id="2146392701">
          <w:marLeft w:val="1166"/>
          <w:marRight w:val="0"/>
          <w:marTop w:val="115"/>
          <w:marBottom w:val="0"/>
          <w:divBdr>
            <w:top w:val="none" w:sz="0" w:space="0" w:color="auto"/>
            <w:left w:val="none" w:sz="0" w:space="0" w:color="auto"/>
            <w:bottom w:val="none" w:sz="0" w:space="0" w:color="auto"/>
            <w:right w:val="none" w:sz="0" w:space="0" w:color="auto"/>
          </w:divBdr>
        </w:div>
        <w:div w:id="1618678534">
          <w:marLeft w:val="1800"/>
          <w:marRight w:val="0"/>
          <w:marTop w:val="96"/>
          <w:marBottom w:val="0"/>
          <w:divBdr>
            <w:top w:val="none" w:sz="0" w:space="0" w:color="auto"/>
            <w:left w:val="none" w:sz="0" w:space="0" w:color="auto"/>
            <w:bottom w:val="none" w:sz="0" w:space="0" w:color="auto"/>
            <w:right w:val="none" w:sz="0" w:space="0" w:color="auto"/>
          </w:divBdr>
        </w:div>
      </w:divsChild>
    </w:div>
    <w:div w:id="1306005173">
      <w:bodyDiv w:val="1"/>
      <w:marLeft w:val="0"/>
      <w:marRight w:val="0"/>
      <w:marTop w:val="0"/>
      <w:marBottom w:val="0"/>
      <w:divBdr>
        <w:top w:val="none" w:sz="0" w:space="0" w:color="auto"/>
        <w:left w:val="none" w:sz="0" w:space="0" w:color="auto"/>
        <w:bottom w:val="none" w:sz="0" w:space="0" w:color="auto"/>
        <w:right w:val="none" w:sz="0" w:space="0" w:color="auto"/>
      </w:divBdr>
      <w:divsChild>
        <w:div w:id="704865529">
          <w:marLeft w:val="1800"/>
          <w:marRight w:val="0"/>
          <w:marTop w:val="100"/>
          <w:marBottom w:val="0"/>
          <w:divBdr>
            <w:top w:val="none" w:sz="0" w:space="0" w:color="auto"/>
            <w:left w:val="none" w:sz="0" w:space="0" w:color="auto"/>
            <w:bottom w:val="none" w:sz="0" w:space="0" w:color="auto"/>
            <w:right w:val="none" w:sz="0" w:space="0" w:color="auto"/>
          </w:divBdr>
        </w:div>
      </w:divsChild>
    </w:div>
    <w:div w:id="1321737338">
      <w:bodyDiv w:val="1"/>
      <w:marLeft w:val="0"/>
      <w:marRight w:val="0"/>
      <w:marTop w:val="0"/>
      <w:marBottom w:val="0"/>
      <w:divBdr>
        <w:top w:val="none" w:sz="0" w:space="0" w:color="auto"/>
        <w:left w:val="none" w:sz="0" w:space="0" w:color="auto"/>
        <w:bottom w:val="none" w:sz="0" w:space="0" w:color="auto"/>
        <w:right w:val="none" w:sz="0" w:space="0" w:color="auto"/>
      </w:divBdr>
      <w:divsChild>
        <w:div w:id="105738988">
          <w:marLeft w:val="0"/>
          <w:marRight w:val="0"/>
          <w:marTop w:val="106"/>
          <w:marBottom w:val="0"/>
          <w:divBdr>
            <w:top w:val="none" w:sz="0" w:space="0" w:color="auto"/>
            <w:left w:val="none" w:sz="0" w:space="0" w:color="auto"/>
            <w:bottom w:val="none" w:sz="0" w:space="0" w:color="auto"/>
            <w:right w:val="none" w:sz="0" w:space="0" w:color="auto"/>
          </w:divBdr>
        </w:div>
        <w:div w:id="1217625627">
          <w:marLeft w:val="0"/>
          <w:marRight w:val="0"/>
          <w:marTop w:val="106"/>
          <w:marBottom w:val="0"/>
          <w:divBdr>
            <w:top w:val="none" w:sz="0" w:space="0" w:color="auto"/>
            <w:left w:val="none" w:sz="0" w:space="0" w:color="auto"/>
            <w:bottom w:val="none" w:sz="0" w:space="0" w:color="auto"/>
            <w:right w:val="none" w:sz="0" w:space="0" w:color="auto"/>
          </w:divBdr>
        </w:div>
        <w:div w:id="1742210019">
          <w:marLeft w:val="0"/>
          <w:marRight w:val="0"/>
          <w:marTop w:val="106"/>
          <w:marBottom w:val="0"/>
          <w:divBdr>
            <w:top w:val="none" w:sz="0" w:space="0" w:color="auto"/>
            <w:left w:val="none" w:sz="0" w:space="0" w:color="auto"/>
            <w:bottom w:val="none" w:sz="0" w:space="0" w:color="auto"/>
            <w:right w:val="none" w:sz="0" w:space="0" w:color="auto"/>
          </w:divBdr>
        </w:div>
        <w:div w:id="1971588052">
          <w:marLeft w:val="0"/>
          <w:marRight w:val="0"/>
          <w:marTop w:val="106"/>
          <w:marBottom w:val="0"/>
          <w:divBdr>
            <w:top w:val="none" w:sz="0" w:space="0" w:color="auto"/>
            <w:left w:val="none" w:sz="0" w:space="0" w:color="auto"/>
            <w:bottom w:val="none" w:sz="0" w:space="0" w:color="auto"/>
            <w:right w:val="none" w:sz="0" w:space="0" w:color="auto"/>
          </w:divBdr>
        </w:div>
      </w:divsChild>
    </w:div>
    <w:div w:id="1382558385">
      <w:bodyDiv w:val="1"/>
      <w:marLeft w:val="0"/>
      <w:marRight w:val="0"/>
      <w:marTop w:val="0"/>
      <w:marBottom w:val="0"/>
      <w:divBdr>
        <w:top w:val="none" w:sz="0" w:space="0" w:color="auto"/>
        <w:left w:val="none" w:sz="0" w:space="0" w:color="auto"/>
        <w:bottom w:val="none" w:sz="0" w:space="0" w:color="auto"/>
        <w:right w:val="none" w:sz="0" w:space="0" w:color="auto"/>
      </w:divBdr>
      <w:divsChild>
        <w:div w:id="2075271672">
          <w:marLeft w:val="0"/>
          <w:marRight w:val="0"/>
          <w:marTop w:val="115"/>
          <w:marBottom w:val="0"/>
          <w:divBdr>
            <w:top w:val="none" w:sz="0" w:space="0" w:color="auto"/>
            <w:left w:val="none" w:sz="0" w:space="0" w:color="auto"/>
            <w:bottom w:val="none" w:sz="0" w:space="0" w:color="auto"/>
            <w:right w:val="none" w:sz="0" w:space="0" w:color="auto"/>
          </w:divBdr>
        </w:div>
        <w:div w:id="1668631790">
          <w:marLeft w:val="0"/>
          <w:marRight w:val="0"/>
          <w:marTop w:val="115"/>
          <w:marBottom w:val="0"/>
          <w:divBdr>
            <w:top w:val="none" w:sz="0" w:space="0" w:color="auto"/>
            <w:left w:val="none" w:sz="0" w:space="0" w:color="auto"/>
            <w:bottom w:val="none" w:sz="0" w:space="0" w:color="auto"/>
            <w:right w:val="none" w:sz="0" w:space="0" w:color="auto"/>
          </w:divBdr>
        </w:div>
        <w:div w:id="789015524">
          <w:marLeft w:val="0"/>
          <w:marRight w:val="0"/>
          <w:marTop w:val="115"/>
          <w:marBottom w:val="0"/>
          <w:divBdr>
            <w:top w:val="none" w:sz="0" w:space="0" w:color="auto"/>
            <w:left w:val="none" w:sz="0" w:space="0" w:color="auto"/>
            <w:bottom w:val="none" w:sz="0" w:space="0" w:color="auto"/>
            <w:right w:val="none" w:sz="0" w:space="0" w:color="auto"/>
          </w:divBdr>
        </w:div>
        <w:div w:id="164905580">
          <w:marLeft w:val="0"/>
          <w:marRight w:val="0"/>
          <w:marTop w:val="115"/>
          <w:marBottom w:val="0"/>
          <w:divBdr>
            <w:top w:val="none" w:sz="0" w:space="0" w:color="auto"/>
            <w:left w:val="none" w:sz="0" w:space="0" w:color="auto"/>
            <w:bottom w:val="none" w:sz="0" w:space="0" w:color="auto"/>
            <w:right w:val="none" w:sz="0" w:space="0" w:color="auto"/>
          </w:divBdr>
        </w:div>
      </w:divsChild>
    </w:div>
    <w:div w:id="1552570709">
      <w:bodyDiv w:val="1"/>
      <w:marLeft w:val="0"/>
      <w:marRight w:val="0"/>
      <w:marTop w:val="0"/>
      <w:marBottom w:val="0"/>
      <w:divBdr>
        <w:top w:val="none" w:sz="0" w:space="0" w:color="auto"/>
        <w:left w:val="none" w:sz="0" w:space="0" w:color="auto"/>
        <w:bottom w:val="none" w:sz="0" w:space="0" w:color="auto"/>
        <w:right w:val="none" w:sz="0" w:space="0" w:color="auto"/>
      </w:divBdr>
    </w:div>
    <w:div w:id="1646740424">
      <w:bodyDiv w:val="1"/>
      <w:marLeft w:val="0"/>
      <w:marRight w:val="0"/>
      <w:marTop w:val="0"/>
      <w:marBottom w:val="0"/>
      <w:divBdr>
        <w:top w:val="none" w:sz="0" w:space="0" w:color="auto"/>
        <w:left w:val="none" w:sz="0" w:space="0" w:color="auto"/>
        <w:bottom w:val="none" w:sz="0" w:space="0" w:color="auto"/>
        <w:right w:val="none" w:sz="0" w:space="0" w:color="auto"/>
      </w:divBdr>
      <w:divsChild>
        <w:div w:id="482090538">
          <w:marLeft w:val="1166"/>
          <w:marRight w:val="0"/>
          <w:marTop w:val="115"/>
          <w:marBottom w:val="0"/>
          <w:divBdr>
            <w:top w:val="none" w:sz="0" w:space="0" w:color="auto"/>
            <w:left w:val="none" w:sz="0" w:space="0" w:color="auto"/>
            <w:bottom w:val="none" w:sz="0" w:space="0" w:color="auto"/>
            <w:right w:val="none" w:sz="0" w:space="0" w:color="auto"/>
          </w:divBdr>
        </w:div>
        <w:div w:id="1015570568">
          <w:marLeft w:val="1166"/>
          <w:marRight w:val="0"/>
          <w:marTop w:val="115"/>
          <w:marBottom w:val="0"/>
          <w:divBdr>
            <w:top w:val="none" w:sz="0" w:space="0" w:color="auto"/>
            <w:left w:val="none" w:sz="0" w:space="0" w:color="auto"/>
            <w:bottom w:val="none" w:sz="0" w:space="0" w:color="auto"/>
            <w:right w:val="none" w:sz="0" w:space="0" w:color="auto"/>
          </w:divBdr>
        </w:div>
      </w:divsChild>
    </w:div>
    <w:div w:id="1764303382">
      <w:bodyDiv w:val="1"/>
      <w:marLeft w:val="0"/>
      <w:marRight w:val="0"/>
      <w:marTop w:val="0"/>
      <w:marBottom w:val="0"/>
      <w:divBdr>
        <w:top w:val="none" w:sz="0" w:space="0" w:color="auto"/>
        <w:left w:val="none" w:sz="0" w:space="0" w:color="auto"/>
        <w:bottom w:val="none" w:sz="0" w:space="0" w:color="auto"/>
        <w:right w:val="none" w:sz="0" w:space="0" w:color="auto"/>
      </w:divBdr>
      <w:divsChild>
        <w:div w:id="1589540395">
          <w:marLeft w:val="547"/>
          <w:marRight w:val="0"/>
          <w:marTop w:val="0"/>
          <w:marBottom w:val="0"/>
          <w:divBdr>
            <w:top w:val="none" w:sz="0" w:space="0" w:color="auto"/>
            <w:left w:val="none" w:sz="0" w:space="0" w:color="auto"/>
            <w:bottom w:val="none" w:sz="0" w:space="0" w:color="auto"/>
            <w:right w:val="none" w:sz="0" w:space="0" w:color="auto"/>
          </w:divBdr>
        </w:div>
      </w:divsChild>
    </w:div>
    <w:div w:id="1886601262">
      <w:bodyDiv w:val="1"/>
      <w:marLeft w:val="0"/>
      <w:marRight w:val="0"/>
      <w:marTop w:val="0"/>
      <w:marBottom w:val="0"/>
      <w:divBdr>
        <w:top w:val="none" w:sz="0" w:space="0" w:color="auto"/>
        <w:left w:val="none" w:sz="0" w:space="0" w:color="auto"/>
        <w:bottom w:val="none" w:sz="0" w:space="0" w:color="auto"/>
        <w:right w:val="none" w:sz="0" w:space="0" w:color="auto"/>
      </w:divBdr>
      <w:divsChild>
        <w:div w:id="954556023">
          <w:marLeft w:val="0"/>
          <w:marRight w:val="0"/>
          <w:marTop w:val="115"/>
          <w:marBottom w:val="0"/>
          <w:divBdr>
            <w:top w:val="none" w:sz="0" w:space="0" w:color="auto"/>
            <w:left w:val="none" w:sz="0" w:space="0" w:color="auto"/>
            <w:bottom w:val="none" w:sz="0" w:space="0" w:color="auto"/>
            <w:right w:val="none" w:sz="0" w:space="0" w:color="auto"/>
          </w:divBdr>
        </w:div>
        <w:div w:id="922182447">
          <w:marLeft w:val="1166"/>
          <w:marRight w:val="0"/>
          <w:marTop w:val="115"/>
          <w:marBottom w:val="0"/>
          <w:divBdr>
            <w:top w:val="none" w:sz="0" w:space="0" w:color="auto"/>
            <w:left w:val="none" w:sz="0" w:space="0" w:color="auto"/>
            <w:bottom w:val="none" w:sz="0" w:space="0" w:color="auto"/>
            <w:right w:val="none" w:sz="0" w:space="0" w:color="auto"/>
          </w:divBdr>
        </w:div>
        <w:div w:id="1114060356">
          <w:marLeft w:val="1166"/>
          <w:marRight w:val="0"/>
          <w:marTop w:val="115"/>
          <w:marBottom w:val="0"/>
          <w:divBdr>
            <w:top w:val="none" w:sz="0" w:space="0" w:color="auto"/>
            <w:left w:val="none" w:sz="0" w:space="0" w:color="auto"/>
            <w:bottom w:val="none" w:sz="0" w:space="0" w:color="auto"/>
            <w:right w:val="none" w:sz="0" w:space="0" w:color="auto"/>
          </w:divBdr>
        </w:div>
        <w:div w:id="2026706631">
          <w:marLeft w:val="1166"/>
          <w:marRight w:val="0"/>
          <w:marTop w:val="115"/>
          <w:marBottom w:val="0"/>
          <w:divBdr>
            <w:top w:val="none" w:sz="0" w:space="0" w:color="auto"/>
            <w:left w:val="none" w:sz="0" w:space="0" w:color="auto"/>
            <w:bottom w:val="none" w:sz="0" w:space="0" w:color="auto"/>
            <w:right w:val="none" w:sz="0" w:space="0" w:color="auto"/>
          </w:divBdr>
        </w:div>
        <w:div w:id="928847492">
          <w:marLeft w:val="1800"/>
          <w:marRight w:val="0"/>
          <w:marTop w:val="96"/>
          <w:marBottom w:val="0"/>
          <w:divBdr>
            <w:top w:val="none" w:sz="0" w:space="0" w:color="auto"/>
            <w:left w:val="none" w:sz="0" w:space="0" w:color="auto"/>
            <w:bottom w:val="none" w:sz="0" w:space="0" w:color="auto"/>
            <w:right w:val="none" w:sz="0" w:space="0" w:color="auto"/>
          </w:divBdr>
        </w:div>
        <w:div w:id="1867599885">
          <w:marLeft w:val="1166"/>
          <w:marRight w:val="0"/>
          <w:marTop w:val="115"/>
          <w:marBottom w:val="0"/>
          <w:divBdr>
            <w:top w:val="none" w:sz="0" w:space="0" w:color="auto"/>
            <w:left w:val="none" w:sz="0" w:space="0" w:color="auto"/>
            <w:bottom w:val="none" w:sz="0" w:space="0" w:color="auto"/>
            <w:right w:val="none" w:sz="0" w:space="0" w:color="auto"/>
          </w:divBdr>
        </w:div>
        <w:div w:id="1890412774">
          <w:marLeft w:val="1800"/>
          <w:marRight w:val="0"/>
          <w:marTop w:val="96"/>
          <w:marBottom w:val="0"/>
          <w:divBdr>
            <w:top w:val="none" w:sz="0" w:space="0" w:color="auto"/>
            <w:left w:val="none" w:sz="0" w:space="0" w:color="auto"/>
            <w:bottom w:val="none" w:sz="0" w:space="0" w:color="auto"/>
            <w:right w:val="none" w:sz="0" w:space="0" w:color="auto"/>
          </w:divBdr>
        </w:div>
      </w:divsChild>
    </w:div>
    <w:div w:id="1924562131">
      <w:bodyDiv w:val="1"/>
      <w:marLeft w:val="0"/>
      <w:marRight w:val="0"/>
      <w:marTop w:val="0"/>
      <w:marBottom w:val="0"/>
      <w:divBdr>
        <w:top w:val="none" w:sz="0" w:space="0" w:color="auto"/>
        <w:left w:val="none" w:sz="0" w:space="0" w:color="auto"/>
        <w:bottom w:val="none" w:sz="0" w:space="0" w:color="auto"/>
        <w:right w:val="none" w:sz="0" w:space="0" w:color="auto"/>
      </w:divBdr>
      <w:divsChild>
        <w:div w:id="1084111093">
          <w:marLeft w:val="0"/>
          <w:marRight w:val="0"/>
          <w:marTop w:val="106"/>
          <w:marBottom w:val="0"/>
          <w:divBdr>
            <w:top w:val="none" w:sz="0" w:space="0" w:color="auto"/>
            <w:left w:val="none" w:sz="0" w:space="0" w:color="auto"/>
            <w:bottom w:val="none" w:sz="0" w:space="0" w:color="auto"/>
            <w:right w:val="none" w:sz="0" w:space="0" w:color="auto"/>
          </w:divBdr>
        </w:div>
        <w:div w:id="1379235219">
          <w:marLeft w:val="0"/>
          <w:marRight w:val="0"/>
          <w:marTop w:val="106"/>
          <w:marBottom w:val="0"/>
          <w:divBdr>
            <w:top w:val="none" w:sz="0" w:space="0" w:color="auto"/>
            <w:left w:val="none" w:sz="0" w:space="0" w:color="auto"/>
            <w:bottom w:val="none" w:sz="0" w:space="0" w:color="auto"/>
            <w:right w:val="none" w:sz="0" w:space="0" w:color="auto"/>
          </w:divBdr>
        </w:div>
        <w:div w:id="1365135963">
          <w:marLeft w:val="0"/>
          <w:marRight w:val="0"/>
          <w:marTop w:val="106"/>
          <w:marBottom w:val="0"/>
          <w:divBdr>
            <w:top w:val="none" w:sz="0" w:space="0" w:color="auto"/>
            <w:left w:val="none" w:sz="0" w:space="0" w:color="auto"/>
            <w:bottom w:val="none" w:sz="0" w:space="0" w:color="auto"/>
            <w:right w:val="none" w:sz="0" w:space="0" w:color="auto"/>
          </w:divBdr>
        </w:div>
        <w:div w:id="462701609">
          <w:marLeft w:val="0"/>
          <w:marRight w:val="0"/>
          <w:marTop w:val="106"/>
          <w:marBottom w:val="0"/>
          <w:divBdr>
            <w:top w:val="none" w:sz="0" w:space="0" w:color="auto"/>
            <w:left w:val="none" w:sz="0" w:space="0" w:color="auto"/>
            <w:bottom w:val="none" w:sz="0" w:space="0" w:color="auto"/>
            <w:right w:val="none" w:sz="0" w:space="0" w:color="auto"/>
          </w:divBdr>
        </w:div>
      </w:divsChild>
    </w:div>
    <w:div w:id="1981958071">
      <w:bodyDiv w:val="1"/>
      <w:marLeft w:val="0"/>
      <w:marRight w:val="0"/>
      <w:marTop w:val="0"/>
      <w:marBottom w:val="0"/>
      <w:divBdr>
        <w:top w:val="none" w:sz="0" w:space="0" w:color="auto"/>
        <w:left w:val="none" w:sz="0" w:space="0" w:color="auto"/>
        <w:bottom w:val="none" w:sz="0" w:space="0" w:color="auto"/>
        <w:right w:val="none" w:sz="0" w:space="0" w:color="auto"/>
      </w:divBdr>
      <w:divsChild>
        <w:div w:id="1184175360">
          <w:marLeft w:val="0"/>
          <w:marRight w:val="0"/>
          <w:marTop w:val="115"/>
          <w:marBottom w:val="0"/>
          <w:divBdr>
            <w:top w:val="none" w:sz="0" w:space="0" w:color="auto"/>
            <w:left w:val="none" w:sz="0" w:space="0" w:color="auto"/>
            <w:bottom w:val="none" w:sz="0" w:space="0" w:color="auto"/>
            <w:right w:val="none" w:sz="0" w:space="0" w:color="auto"/>
          </w:divBdr>
        </w:div>
        <w:div w:id="1099176657">
          <w:marLeft w:val="1166"/>
          <w:marRight w:val="0"/>
          <w:marTop w:val="115"/>
          <w:marBottom w:val="0"/>
          <w:divBdr>
            <w:top w:val="none" w:sz="0" w:space="0" w:color="auto"/>
            <w:left w:val="none" w:sz="0" w:space="0" w:color="auto"/>
            <w:bottom w:val="none" w:sz="0" w:space="0" w:color="auto"/>
            <w:right w:val="none" w:sz="0" w:space="0" w:color="auto"/>
          </w:divBdr>
        </w:div>
        <w:div w:id="1062100575">
          <w:marLeft w:val="1166"/>
          <w:marRight w:val="0"/>
          <w:marTop w:val="115"/>
          <w:marBottom w:val="0"/>
          <w:divBdr>
            <w:top w:val="none" w:sz="0" w:space="0" w:color="auto"/>
            <w:left w:val="none" w:sz="0" w:space="0" w:color="auto"/>
            <w:bottom w:val="none" w:sz="0" w:space="0" w:color="auto"/>
            <w:right w:val="none" w:sz="0" w:space="0" w:color="auto"/>
          </w:divBdr>
        </w:div>
        <w:div w:id="596254837">
          <w:marLeft w:val="1166"/>
          <w:marRight w:val="0"/>
          <w:marTop w:val="115"/>
          <w:marBottom w:val="0"/>
          <w:divBdr>
            <w:top w:val="none" w:sz="0" w:space="0" w:color="auto"/>
            <w:left w:val="none" w:sz="0" w:space="0" w:color="auto"/>
            <w:bottom w:val="none" w:sz="0" w:space="0" w:color="auto"/>
            <w:right w:val="none" w:sz="0" w:space="0" w:color="auto"/>
          </w:divBdr>
        </w:div>
        <w:div w:id="946233655">
          <w:marLeft w:val="0"/>
          <w:marRight w:val="0"/>
          <w:marTop w:val="115"/>
          <w:marBottom w:val="0"/>
          <w:divBdr>
            <w:top w:val="none" w:sz="0" w:space="0" w:color="auto"/>
            <w:left w:val="none" w:sz="0" w:space="0" w:color="auto"/>
            <w:bottom w:val="none" w:sz="0" w:space="0" w:color="auto"/>
            <w:right w:val="none" w:sz="0" w:space="0" w:color="auto"/>
          </w:divBdr>
        </w:div>
        <w:div w:id="478427947">
          <w:marLeft w:val="1166"/>
          <w:marRight w:val="0"/>
          <w:marTop w:val="115"/>
          <w:marBottom w:val="0"/>
          <w:divBdr>
            <w:top w:val="none" w:sz="0" w:space="0" w:color="auto"/>
            <w:left w:val="none" w:sz="0" w:space="0" w:color="auto"/>
            <w:bottom w:val="none" w:sz="0" w:space="0" w:color="auto"/>
            <w:right w:val="none" w:sz="0" w:space="0" w:color="auto"/>
          </w:divBdr>
        </w:div>
        <w:div w:id="952830388">
          <w:marLeft w:val="1166"/>
          <w:marRight w:val="0"/>
          <w:marTop w:val="115"/>
          <w:marBottom w:val="0"/>
          <w:divBdr>
            <w:top w:val="none" w:sz="0" w:space="0" w:color="auto"/>
            <w:left w:val="none" w:sz="0" w:space="0" w:color="auto"/>
            <w:bottom w:val="none" w:sz="0" w:space="0" w:color="auto"/>
            <w:right w:val="none" w:sz="0" w:space="0" w:color="auto"/>
          </w:divBdr>
        </w:div>
        <w:div w:id="586890024">
          <w:marLeft w:val="1166"/>
          <w:marRight w:val="0"/>
          <w:marTop w:val="115"/>
          <w:marBottom w:val="0"/>
          <w:divBdr>
            <w:top w:val="none" w:sz="0" w:space="0" w:color="auto"/>
            <w:left w:val="none" w:sz="0" w:space="0" w:color="auto"/>
            <w:bottom w:val="none" w:sz="0" w:space="0" w:color="auto"/>
            <w:right w:val="none" w:sz="0" w:space="0" w:color="auto"/>
          </w:divBdr>
        </w:div>
      </w:divsChild>
    </w:div>
    <w:div w:id="2000229053">
      <w:bodyDiv w:val="1"/>
      <w:marLeft w:val="0"/>
      <w:marRight w:val="0"/>
      <w:marTop w:val="0"/>
      <w:marBottom w:val="0"/>
      <w:divBdr>
        <w:top w:val="none" w:sz="0" w:space="0" w:color="auto"/>
        <w:left w:val="none" w:sz="0" w:space="0" w:color="auto"/>
        <w:bottom w:val="none" w:sz="0" w:space="0" w:color="auto"/>
        <w:right w:val="none" w:sz="0" w:space="0" w:color="auto"/>
      </w:divBdr>
      <w:divsChild>
        <w:div w:id="380907970">
          <w:marLeft w:val="0"/>
          <w:marRight w:val="0"/>
          <w:marTop w:val="115"/>
          <w:marBottom w:val="0"/>
          <w:divBdr>
            <w:top w:val="none" w:sz="0" w:space="0" w:color="auto"/>
            <w:left w:val="none" w:sz="0" w:space="0" w:color="auto"/>
            <w:bottom w:val="none" w:sz="0" w:space="0" w:color="auto"/>
            <w:right w:val="none" w:sz="0" w:space="0" w:color="auto"/>
          </w:divBdr>
        </w:div>
        <w:div w:id="1199661956">
          <w:marLeft w:val="0"/>
          <w:marRight w:val="0"/>
          <w:marTop w:val="115"/>
          <w:marBottom w:val="0"/>
          <w:divBdr>
            <w:top w:val="none" w:sz="0" w:space="0" w:color="auto"/>
            <w:left w:val="none" w:sz="0" w:space="0" w:color="auto"/>
            <w:bottom w:val="none" w:sz="0" w:space="0" w:color="auto"/>
            <w:right w:val="none" w:sz="0" w:space="0" w:color="auto"/>
          </w:divBdr>
        </w:div>
      </w:divsChild>
    </w:div>
    <w:div w:id="2100131926">
      <w:bodyDiv w:val="1"/>
      <w:marLeft w:val="0"/>
      <w:marRight w:val="0"/>
      <w:marTop w:val="0"/>
      <w:marBottom w:val="0"/>
      <w:divBdr>
        <w:top w:val="none" w:sz="0" w:space="0" w:color="auto"/>
        <w:left w:val="none" w:sz="0" w:space="0" w:color="auto"/>
        <w:bottom w:val="none" w:sz="0" w:space="0" w:color="auto"/>
        <w:right w:val="none" w:sz="0" w:space="0" w:color="auto"/>
      </w:divBdr>
      <w:divsChild>
        <w:div w:id="770588941">
          <w:marLeft w:val="0"/>
          <w:marRight w:val="0"/>
          <w:marTop w:val="0"/>
          <w:marBottom w:val="0"/>
          <w:divBdr>
            <w:top w:val="none" w:sz="0" w:space="0" w:color="auto"/>
            <w:left w:val="none" w:sz="0" w:space="0" w:color="auto"/>
            <w:bottom w:val="none" w:sz="0" w:space="0" w:color="auto"/>
            <w:right w:val="none" w:sz="0" w:space="0" w:color="auto"/>
          </w:divBdr>
          <w:divsChild>
            <w:div w:id="1471676510">
              <w:marLeft w:val="0"/>
              <w:marRight w:val="0"/>
              <w:marTop w:val="0"/>
              <w:marBottom w:val="0"/>
              <w:divBdr>
                <w:top w:val="single" w:sz="6" w:space="0" w:color="DEDEDE"/>
                <w:left w:val="single" w:sz="6" w:space="0" w:color="DEDEDE"/>
                <w:bottom w:val="single" w:sz="6" w:space="0" w:color="DEDEDE"/>
                <w:right w:val="single" w:sz="6" w:space="0" w:color="DEDEDE"/>
              </w:divBdr>
              <w:divsChild>
                <w:div w:id="1429887668">
                  <w:marLeft w:val="0"/>
                  <w:marRight w:val="0"/>
                  <w:marTop w:val="0"/>
                  <w:marBottom w:val="0"/>
                  <w:divBdr>
                    <w:top w:val="none" w:sz="0" w:space="0" w:color="auto"/>
                    <w:left w:val="none" w:sz="0" w:space="0" w:color="auto"/>
                    <w:bottom w:val="none" w:sz="0" w:space="0" w:color="auto"/>
                    <w:right w:val="none" w:sz="0" w:space="0" w:color="auto"/>
                  </w:divBdr>
                  <w:divsChild>
                    <w:div w:id="11952679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72385624">
          <w:marLeft w:val="0"/>
          <w:marRight w:val="0"/>
          <w:marTop w:val="0"/>
          <w:marBottom w:val="0"/>
          <w:divBdr>
            <w:top w:val="none" w:sz="0" w:space="0" w:color="auto"/>
            <w:left w:val="none" w:sz="0" w:space="0" w:color="auto"/>
            <w:bottom w:val="none" w:sz="0" w:space="0" w:color="auto"/>
            <w:right w:val="none" w:sz="0" w:space="0" w:color="auto"/>
          </w:divBdr>
          <w:divsChild>
            <w:div w:id="1364944453">
              <w:marLeft w:val="0"/>
              <w:marRight w:val="0"/>
              <w:marTop w:val="0"/>
              <w:marBottom w:val="0"/>
              <w:divBdr>
                <w:top w:val="none" w:sz="0" w:space="0" w:color="auto"/>
                <w:left w:val="none" w:sz="0" w:space="0" w:color="auto"/>
                <w:bottom w:val="none" w:sz="0" w:space="0" w:color="auto"/>
                <w:right w:val="none" w:sz="0" w:space="0" w:color="auto"/>
              </w:divBdr>
              <w:divsChild>
                <w:div w:id="530192645">
                  <w:marLeft w:val="0"/>
                  <w:marRight w:val="0"/>
                  <w:marTop w:val="0"/>
                  <w:marBottom w:val="0"/>
                  <w:divBdr>
                    <w:top w:val="single" w:sz="6" w:space="8" w:color="EEEEEE"/>
                    <w:left w:val="none" w:sz="0" w:space="8" w:color="auto"/>
                    <w:bottom w:val="single" w:sz="6" w:space="8" w:color="EEEEEE"/>
                    <w:right w:val="single" w:sz="6" w:space="8" w:color="EEEEEE"/>
                  </w:divBdr>
                  <w:divsChild>
                    <w:div w:id="937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6321">
      <w:bodyDiv w:val="1"/>
      <w:marLeft w:val="0"/>
      <w:marRight w:val="0"/>
      <w:marTop w:val="0"/>
      <w:marBottom w:val="0"/>
      <w:divBdr>
        <w:top w:val="none" w:sz="0" w:space="0" w:color="auto"/>
        <w:left w:val="none" w:sz="0" w:space="0" w:color="auto"/>
        <w:bottom w:val="none" w:sz="0" w:space="0" w:color="auto"/>
        <w:right w:val="none" w:sz="0" w:space="0" w:color="auto"/>
      </w:divBdr>
      <w:divsChild>
        <w:div w:id="1387218325">
          <w:marLeft w:val="1166"/>
          <w:marRight w:val="0"/>
          <w:marTop w:val="115"/>
          <w:marBottom w:val="0"/>
          <w:divBdr>
            <w:top w:val="none" w:sz="0" w:space="0" w:color="auto"/>
            <w:left w:val="none" w:sz="0" w:space="0" w:color="auto"/>
            <w:bottom w:val="none" w:sz="0" w:space="0" w:color="auto"/>
            <w:right w:val="none" w:sz="0" w:space="0" w:color="auto"/>
          </w:divBdr>
        </w:div>
        <w:div w:id="998078192">
          <w:marLeft w:val="1166"/>
          <w:marRight w:val="0"/>
          <w:marTop w:val="115"/>
          <w:marBottom w:val="0"/>
          <w:divBdr>
            <w:top w:val="none" w:sz="0" w:space="0" w:color="auto"/>
            <w:left w:val="none" w:sz="0" w:space="0" w:color="auto"/>
            <w:bottom w:val="none" w:sz="0" w:space="0" w:color="auto"/>
            <w:right w:val="none" w:sz="0" w:space="0" w:color="auto"/>
          </w:divBdr>
        </w:div>
      </w:divsChild>
    </w:div>
    <w:div w:id="2129620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A9EED-7F95-4800-B386-CF4F49B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Miquel Jornet</dc:creator>
  <cp:keywords/>
  <dc:description/>
  <cp:lastModifiedBy>Jornet, Josep M</cp:lastModifiedBy>
  <cp:revision>2</cp:revision>
  <cp:lastPrinted>2015-03-23T04:31:00Z</cp:lastPrinted>
  <dcterms:created xsi:type="dcterms:W3CDTF">2020-12-09T13:10:00Z</dcterms:created>
  <dcterms:modified xsi:type="dcterms:W3CDTF">2020-12-09T13:10:00Z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